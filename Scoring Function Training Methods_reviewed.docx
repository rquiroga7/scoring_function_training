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jc w:val="both"/>
        <w:rPr>
          <w:rFonts w:ascii="Times New Roman" w:hAnsi="Times New Roman"/>
        </w:rPr>
      </w:pPr>
      <w:bookmarkStart w:id="0" w:name="_3hw6seeth5yb"/>
      <w:bookmarkEnd w:id="0"/>
      <w:r>
        <w:rPr>
          <w:rFonts w:ascii="Times New Roman" w:hAnsi="Times New Roman"/>
          <w:b/>
          <w:sz w:val="36"/>
          <w:szCs w:val="36"/>
        </w:rPr>
        <w:t>TITLE: Developing Generalizable Scoring Functions for Molecular Docking: Challenges and Perspectives</w:t>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rPr>
      </w:pPr>
      <w:r>
        <w:rPr>
          <w:rFonts w:ascii="Times New Roman" w:hAnsi="Times New Roman"/>
          <w:sz w:val="24"/>
          <w:szCs w:val="24"/>
        </w:rPr>
        <w:t>Rodrigo Quiroga</w:t>
      </w:r>
      <w:r>
        <w:rPr>
          <w:rFonts w:ascii="Times New Roman" w:hAnsi="Times New Roman"/>
          <w:sz w:val="24"/>
          <w:szCs w:val="24"/>
          <w:vertAlign w:val="superscript"/>
        </w:rPr>
        <w:t>1,2,3</w:t>
      </w:r>
      <w:r>
        <w:rPr>
          <w:rFonts w:ascii="Times New Roman" w:hAnsi="Times New Roman"/>
          <w:sz w:val="24"/>
          <w:szCs w:val="24"/>
        </w:rPr>
        <w:t>; Marcos Villarreal</w:t>
      </w:r>
      <w:r>
        <w:rPr>
          <w:rFonts w:ascii="Times New Roman" w:hAnsi="Times New Roman"/>
          <w:sz w:val="24"/>
          <w:szCs w:val="24"/>
          <w:vertAlign w:val="superscript"/>
        </w:rPr>
        <w:t>1,2,3</w:t>
      </w:r>
    </w:p>
    <w:p>
      <w:pPr>
        <w:pStyle w:val="Normal1"/>
        <w:rPr>
          <w:rFonts w:ascii="Times New Roman" w:hAnsi="Times New Roman"/>
          <w:sz w:val="24"/>
          <w:szCs w:val="24"/>
        </w:rPr>
      </w:pPr>
      <w:r>
        <w:rPr>
          <w:rFonts w:ascii="Times New Roman" w:hAnsi="Times New Roman"/>
          <w:sz w:val="24"/>
          <w:szCs w:val="24"/>
        </w:rPr>
      </w:r>
    </w:p>
    <w:p>
      <w:pPr>
        <w:pStyle w:val="Normal1"/>
        <w:rPr>
          <w:rFonts w:ascii="Times New Roman" w:hAnsi="Times New Roman"/>
        </w:rPr>
      </w:pPr>
      <w:r>
        <w:rPr>
          <w:rFonts w:ascii="Times New Roman" w:hAnsi="Times New Roman"/>
          <w:sz w:val="24"/>
          <w:szCs w:val="24"/>
          <w:vertAlign w:val="superscript"/>
        </w:rPr>
        <w:t>1</w:t>
      </w:r>
      <w:r>
        <w:rPr>
          <w:rFonts w:ascii="Times New Roman" w:hAnsi="Times New Roman"/>
          <w:sz w:val="24"/>
          <w:szCs w:val="24"/>
        </w:rPr>
        <w:t xml:space="preserve"> Departamento de Química Teórica y Computacional, Facultad de Ciencias Químicas, Universidad Nacional de Córdoba. Instituto de Investigaciones en Físico-Química de Córdoba, INFIQC-CONICET.</w:t>
      </w:r>
    </w:p>
    <w:p>
      <w:pPr>
        <w:pStyle w:val="Normal1"/>
        <w:rPr>
          <w:rFonts w:ascii="Times New Roman" w:hAnsi="Times New Roman"/>
        </w:rPr>
      </w:pPr>
      <w:r>
        <w:rPr>
          <w:rFonts w:ascii="Times New Roman" w:hAnsi="Times New Roman"/>
          <w:sz w:val="24"/>
          <w:szCs w:val="24"/>
          <w:vertAlign w:val="superscript"/>
        </w:rPr>
        <w:t>2</w:t>
      </w:r>
      <w:r>
        <w:rPr>
          <w:rFonts w:ascii="Times New Roman" w:hAnsi="Times New Roman"/>
          <w:sz w:val="24"/>
          <w:szCs w:val="24"/>
        </w:rPr>
        <w:t xml:space="preserve"> These authors contributed equally to this work</w:t>
      </w:r>
    </w:p>
    <w:p>
      <w:pPr>
        <w:pStyle w:val="Normal1"/>
        <w:rPr/>
      </w:pPr>
      <w:r>
        <w:rPr>
          <w:rFonts w:ascii="Times New Roman" w:hAnsi="Times New Roman"/>
          <w:sz w:val="24"/>
          <w:szCs w:val="24"/>
          <w:vertAlign w:val="superscript"/>
        </w:rPr>
        <w:t>3</w:t>
      </w:r>
      <w:r>
        <w:rPr>
          <w:rFonts w:ascii="Times New Roman" w:hAnsi="Times New Roman"/>
          <w:sz w:val="24"/>
          <w:szCs w:val="24"/>
        </w:rPr>
        <w:t xml:space="preserve"> Corresponding author emails: </w:t>
      </w:r>
      <w:hyperlink r:id="rId2">
        <w:r>
          <w:rPr>
            <w:rFonts w:ascii="Times New Roman" w:hAnsi="Times New Roman"/>
            <w:color w:val="1155CC"/>
            <w:sz w:val="24"/>
            <w:szCs w:val="24"/>
            <w:u w:val="single"/>
          </w:rPr>
          <w:t>rquiroga@unc.edu.ar</w:t>
        </w:r>
      </w:hyperlink>
      <w:r>
        <w:rPr>
          <w:rFonts w:ascii="Times New Roman" w:hAnsi="Times New Roman"/>
          <w:sz w:val="24"/>
          <w:szCs w:val="24"/>
        </w:rPr>
        <w:t xml:space="preserve"> and </w:t>
      </w:r>
      <w:hyperlink r:id="rId3">
        <w:r>
          <w:rPr>
            <w:rFonts w:ascii="Times New Roman" w:hAnsi="Times New Roman"/>
            <w:color w:val="1155CC"/>
            <w:sz w:val="24"/>
            <w:szCs w:val="24"/>
            <w:u w:val="single"/>
          </w:rPr>
          <w:t>mvillarreal@unc.edu.ar</w:t>
        </w:r>
      </w:hyperlink>
    </w:p>
    <w:p>
      <w:pPr>
        <w:pStyle w:val="Normal1"/>
        <w:rPr>
          <w:rFonts w:ascii="Times New Roman" w:hAnsi="Times New Roman"/>
          <w:sz w:val="24"/>
          <w:szCs w:val="24"/>
        </w:rPr>
      </w:pPr>
      <w:r>
        <w:rPr>
          <w:rFonts w:ascii="Times New Roman" w:hAnsi="Times New Roman"/>
          <w:sz w:val="24"/>
          <w:szCs w:val="24"/>
        </w:rPr>
      </w:r>
    </w:p>
    <w:p>
      <w:pPr>
        <w:pStyle w:val="Heading2"/>
        <w:spacing w:lineRule="auto" w:line="240" w:before="240" w:after="240"/>
        <w:jc w:val="both"/>
        <w:rPr>
          <w:rFonts w:ascii="Times New Roman" w:hAnsi="Times New Roman"/>
          <w:sz w:val="28"/>
          <w:szCs w:val="28"/>
        </w:rPr>
      </w:pPr>
      <w:r>
        <w:rPr>
          <w:rFonts w:ascii="Times New Roman" w:hAnsi="Times New Roman"/>
          <w:sz w:val="28"/>
          <w:szCs w:val="28"/>
        </w:rPr>
      </w:r>
      <w:bookmarkStart w:id="1" w:name="_ilgayz4h6mao"/>
      <w:bookmarkStart w:id="2" w:name="_ilgayz4h6mao"/>
      <w:bookmarkEnd w:id="2"/>
      <w:r>
        <w:br w:type="page"/>
      </w:r>
    </w:p>
    <w:p>
      <w:pPr>
        <w:pStyle w:val="Heading2"/>
        <w:spacing w:lineRule="auto" w:line="240" w:before="240" w:after="240"/>
        <w:jc w:val="both"/>
        <w:rPr>
          <w:rFonts w:ascii="Times New Roman" w:hAnsi="Times New Roman"/>
        </w:rPr>
      </w:pPr>
      <w:bookmarkStart w:id="3" w:name="_v7qlth3fclqz"/>
      <w:bookmarkEnd w:id="3"/>
      <w:r>
        <w:rPr>
          <w:rFonts w:ascii="Times New Roman" w:hAnsi="Times New Roman"/>
          <w:sz w:val="28"/>
          <w:szCs w:val="28"/>
        </w:rPr>
        <w:t>Abstract</w:t>
      </w:r>
    </w:p>
    <w:p>
      <w:pPr>
        <w:pStyle w:val="Normal1"/>
        <w:keepNext w:val="true"/>
        <w:spacing w:lineRule="auto" w:line="240" w:before="240" w:after="240"/>
        <w:jc w:val="both"/>
        <w:rPr>
          <w:rFonts w:ascii="Times New Roman" w:hAnsi="Times New Roman"/>
        </w:rPr>
      </w:pPr>
      <w:r>
        <w:rPr>
          <w:rFonts w:ascii="Times New Roman" w:hAnsi="Times New Roman"/>
          <w:b/>
          <w:sz w:val="24"/>
          <w:szCs w:val="24"/>
        </w:rPr>
        <w:t>Background:</w:t>
      </w:r>
      <w:r>
        <w:rPr>
          <w:rFonts w:ascii="Times New Roman" w:hAnsi="Times New Roman"/>
          <w:sz w:val="24"/>
          <w:szCs w:val="24"/>
        </w:rPr>
        <w:t xml:space="preserve"> Structure-based drug discovery </w:t>
      </w:r>
      <w:ins w:id="0" w:author="Rodrigo Quiroga" w:date="2024-09-18T18:43:25Z">
        <w:r>
          <w:rPr>
            <w:rFonts w:ascii="Times New Roman" w:hAnsi="Times New Roman"/>
            <w:sz w:val="24"/>
            <w:szCs w:val="24"/>
          </w:rPr>
          <w:t>methods,</w:t>
        </w:r>
      </w:ins>
      <w:del w:id="1" w:author="Rodrigo Quiroga" w:date="2024-09-18T18:43:25Z">
        <w:r>
          <w:rPr>
            <w:rFonts w:ascii="Times New Roman" w:hAnsi="Times New Roman"/>
            <w:sz w:val="24"/>
            <w:szCs w:val="24"/>
          </w:rPr>
          <w:delText>methodologies</w:delText>
        </w:r>
      </w:del>
      <w:r>
        <w:rPr>
          <w:rFonts w:ascii="Times New Roman" w:hAnsi="Times New Roman"/>
          <w:sz w:val="24"/>
          <w:szCs w:val="24"/>
        </w:rPr>
        <w:t xml:space="preserve"> such as molecular docking and virtual screening</w:t>
      </w:r>
      <w:ins w:id="2" w:author="Rodrigo Quiroga" w:date="2024-09-18T18:43:37Z">
        <w:r>
          <w:rPr>
            <w:rFonts w:ascii="Times New Roman" w:hAnsi="Times New Roman"/>
            <w:sz w:val="24"/>
            <w:szCs w:val="24"/>
          </w:rPr>
          <w:t>,</w:t>
        </w:r>
      </w:ins>
      <w:r>
        <w:rPr>
          <w:rFonts w:ascii="Times New Roman" w:hAnsi="Times New Roman"/>
          <w:sz w:val="24"/>
          <w:szCs w:val="24"/>
        </w:rPr>
        <w:t xml:space="preserve"> have </w:t>
      </w:r>
      <w:ins w:id="3" w:author="Rodrigo Quiroga" w:date="2024-09-18T18:43:40Z">
        <w:r>
          <w:rPr>
            <w:rFonts w:ascii="Times New Roman" w:hAnsi="Times New Roman"/>
            <w:sz w:val="24"/>
            <w:szCs w:val="24"/>
          </w:rPr>
          <w:t>become</w:t>
        </w:r>
      </w:ins>
      <w:del w:id="4" w:author="Rodrigo Quiroga" w:date="2024-09-18T18:43:40Z">
        <w:r>
          <w:rPr>
            <w:rFonts w:ascii="Times New Roman" w:hAnsi="Times New Roman"/>
            <w:sz w:val="24"/>
            <w:szCs w:val="24"/>
          </w:rPr>
          <w:delText>proved to be</w:delText>
        </w:r>
      </w:del>
      <w:r>
        <w:rPr>
          <w:rFonts w:ascii="Times New Roman" w:hAnsi="Times New Roman"/>
          <w:sz w:val="24"/>
          <w:szCs w:val="24"/>
        </w:rPr>
        <w:t xml:space="preserve"> invaluable tools in developing novel drugs. </w:t>
      </w:r>
      <w:ins w:id="5" w:author="Rodrigo Quiroga" w:date="2024-09-18T18:43:53Z">
        <w:r>
          <w:rPr>
            <w:rFonts w:ascii="Times New Roman" w:hAnsi="Times New Roman"/>
            <w:sz w:val="24"/>
            <w:szCs w:val="24"/>
          </w:rPr>
          <w:t>At the core of</w:t>
        </w:r>
      </w:ins>
      <w:del w:id="6" w:author="Rodrigo Quiroga" w:date="2024-09-18T18:43:53Z">
        <w:r>
          <w:rPr>
            <w:rFonts w:ascii="Times New Roman" w:hAnsi="Times New Roman"/>
            <w:sz w:val="24"/>
            <w:szCs w:val="24"/>
          </w:rPr>
          <w:delText>Central to</w:delText>
        </w:r>
      </w:del>
      <w:r>
        <w:rPr>
          <w:rFonts w:ascii="Times New Roman" w:hAnsi="Times New Roman"/>
          <w:sz w:val="24"/>
          <w:szCs w:val="24"/>
        </w:rPr>
        <w:t xml:space="preserve"> these methods are scoring functions (SFs) which predict the binding affinity between ligands and protein targets.</w:t>
      </w:r>
    </w:p>
    <w:p>
      <w:pPr>
        <w:pStyle w:val="Normal1"/>
        <w:keepNext w:val="true"/>
        <w:spacing w:lineRule="auto" w:line="240" w:before="240" w:after="240"/>
        <w:jc w:val="both"/>
        <w:rPr>
          <w:rFonts w:ascii="Times New Roman" w:hAnsi="Times New Roman"/>
        </w:rPr>
      </w:pPr>
      <w:r>
        <w:rPr>
          <w:rFonts w:ascii="Times New Roman" w:hAnsi="Times New Roman"/>
          <w:b/>
          <w:sz w:val="24"/>
          <w:szCs w:val="24"/>
        </w:rPr>
        <w:t>Objective:</w:t>
      </w:r>
      <w:r>
        <w:rPr>
          <w:rFonts w:ascii="Times New Roman" w:hAnsi="Times New Roman"/>
          <w:sz w:val="24"/>
          <w:szCs w:val="24"/>
        </w:rPr>
        <w:t xml:space="preserve"> This study </w:t>
      </w:r>
      <w:ins w:id="7" w:author="Rodrigo Quiroga" w:date="2024-09-18T18:44:07Z">
        <w:r>
          <w:rPr>
            <w:rFonts w:ascii="Times New Roman" w:hAnsi="Times New Roman"/>
            <w:sz w:val="24"/>
            <w:szCs w:val="24"/>
          </w:rPr>
          <w:t>reviews</w:t>
        </w:r>
      </w:ins>
      <w:del w:id="8" w:author="Rodrigo Quiroga" w:date="2024-09-18T18:44:07Z">
        <w:r>
          <w:rPr>
            <w:rFonts w:ascii="Times New Roman" w:hAnsi="Times New Roman"/>
            <w:sz w:val="24"/>
            <w:szCs w:val="24"/>
          </w:rPr>
          <w:delText>aims to review</w:delText>
        </w:r>
      </w:del>
      <w:r>
        <w:rPr>
          <w:rFonts w:ascii="Times New Roman" w:hAnsi="Times New Roman"/>
          <w:sz w:val="24"/>
          <w:szCs w:val="24"/>
        </w:rPr>
        <w:t xml:space="preserve"> and contextualize</w:t>
      </w:r>
      <w:ins w:id="9" w:author="Rodrigo Quiroga" w:date="2024-09-18T18:44:09Z">
        <w:r>
          <w:rPr>
            <w:rFonts w:ascii="Times New Roman" w:hAnsi="Times New Roman"/>
            <w:sz w:val="24"/>
            <w:szCs w:val="24"/>
          </w:rPr>
          <w:t>s</w:t>
        </w:r>
      </w:ins>
      <w:r>
        <w:rPr>
          <w:rFonts w:ascii="Times New Roman" w:hAnsi="Times New Roman"/>
          <w:sz w:val="24"/>
          <w:szCs w:val="24"/>
        </w:rPr>
        <w:t xml:space="preserve"> the challenges and best practices </w:t>
      </w:r>
      <w:ins w:id="10" w:author="Rodrigo Quiroga" w:date="2024-09-18T18:44:16Z">
        <w:r>
          <w:rPr>
            <w:rFonts w:ascii="Times New Roman" w:hAnsi="Times New Roman"/>
            <w:sz w:val="24"/>
            <w:szCs w:val="24"/>
          </w:rPr>
          <w:t>in</w:t>
        </w:r>
      </w:ins>
      <w:del w:id="11" w:author="Rodrigo Quiroga" w:date="2024-09-18T18:44:16Z">
        <w:r>
          <w:rPr>
            <w:rFonts w:ascii="Times New Roman" w:hAnsi="Times New Roman"/>
            <w:sz w:val="24"/>
            <w:szCs w:val="24"/>
          </w:rPr>
          <w:delText>when</w:delText>
        </w:r>
      </w:del>
      <w:r>
        <w:rPr>
          <w:rFonts w:ascii="Times New Roman" w:hAnsi="Times New Roman"/>
          <w:sz w:val="24"/>
          <w:szCs w:val="24"/>
        </w:rPr>
        <w:t xml:space="preserve"> training novel scoring functions to improve their accuracy and generalizability in predicting protein-ligand binding affinities.</w:t>
      </w:r>
    </w:p>
    <w:p>
      <w:pPr>
        <w:pStyle w:val="Normal1"/>
        <w:keepNext w:val="true"/>
        <w:spacing w:lineRule="auto" w:line="240" w:before="240" w:after="240"/>
        <w:jc w:val="both"/>
        <w:rPr>
          <w:rFonts w:ascii="Times New Roman" w:hAnsi="Times New Roman"/>
        </w:rPr>
      </w:pPr>
      <w:r>
        <w:rPr>
          <w:rFonts w:ascii="Times New Roman" w:hAnsi="Times New Roman"/>
          <w:b/>
          <w:sz w:val="24"/>
          <w:szCs w:val="24"/>
        </w:rPr>
        <w:t>Conclusion:</w:t>
      </w:r>
      <w:r>
        <w:rPr>
          <w:rFonts w:ascii="Times New Roman" w:hAnsi="Times New Roman"/>
          <w:sz w:val="24"/>
          <w:szCs w:val="24"/>
        </w:rPr>
        <w:t xml:space="preserve"> Effective training of scoring functions requires careful </w:t>
      </w:r>
      <w:ins w:id="12" w:author="Rodrigo Quiroga" w:date="2024-09-18T18:44:28Z">
        <w:r>
          <w:rPr>
            <w:rFonts w:ascii="Times New Roman" w:hAnsi="Times New Roman"/>
            <w:sz w:val="24"/>
            <w:szCs w:val="24"/>
          </w:rPr>
          <w:t xml:space="preserve">attention to the quality of </w:t>
        </w:r>
      </w:ins>
      <w:del w:id="13" w:author="Rodrigo Quiroga" w:date="2024-09-18T18:44:28Z">
        <w:r>
          <w:rPr>
            <w:rFonts w:ascii="Times New Roman" w:hAnsi="Times New Roman"/>
            <w:sz w:val="24"/>
            <w:szCs w:val="24"/>
          </w:rPr>
          <w:delText>consideration</w:delText>
        </w:r>
      </w:del>
      <w:r>
        <w:rPr>
          <w:rFonts w:ascii="Times New Roman" w:hAnsi="Times New Roman"/>
          <w:sz w:val="24"/>
          <w:szCs w:val="24"/>
        </w:rPr>
        <w:t xml:space="preserve"> </w:t>
      </w:r>
      <w:del w:id="14" w:author="Rodrigo Quiroga" w:date="2024-09-18T18:44:32Z">
        <w:r>
          <w:rPr>
            <w:rFonts w:ascii="Times New Roman" w:hAnsi="Times New Roman"/>
            <w:sz w:val="24"/>
            <w:szCs w:val="24"/>
          </w:rPr>
          <w:delText xml:space="preserve">of </w:delText>
        </w:r>
      </w:del>
      <w:r>
        <w:rPr>
          <w:rFonts w:ascii="Times New Roman" w:hAnsi="Times New Roman"/>
          <w:sz w:val="24"/>
          <w:szCs w:val="24"/>
        </w:rPr>
        <w:t xml:space="preserve">training data </w:t>
      </w:r>
      <w:del w:id="15" w:author="Rodrigo Quiroga" w:date="2024-09-18T18:44:59Z">
        <w:r>
          <w:rPr>
            <w:rFonts w:ascii="Times New Roman" w:hAnsi="Times New Roman"/>
            <w:sz w:val="24"/>
            <w:szCs w:val="24"/>
          </w:rPr>
          <w:delText xml:space="preserve">quality </w:delText>
        </w:r>
      </w:del>
      <w:r>
        <w:rPr>
          <w:rFonts w:ascii="Times New Roman" w:hAnsi="Times New Roman"/>
          <w:sz w:val="24"/>
          <w:szCs w:val="24"/>
        </w:rPr>
        <w:t>and methodolog</w:t>
      </w:r>
      <w:ins w:id="16" w:author="Rodrigo Quiroga" w:date="2024-09-18T18:45:01Z">
        <w:r>
          <w:rPr>
            <w:rFonts w:ascii="Times New Roman" w:hAnsi="Times New Roman"/>
            <w:sz w:val="24"/>
            <w:szCs w:val="24"/>
          </w:rPr>
          <w:t>ies</w:t>
        </w:r>
      </w:ins>
      <w:del w:id="17" w:author="Rodrigo Quiroga" w:date="2024-09-18T18:45:01Z">
        <w:r>
          <w:rPr>
            <w:rFonts w:ascii="Times New Roman" w:hAnsi="Times New Roman"/>
            <w:sz w:val="24"/>
            <w:szCs w:val="24"/>
          </w:rPr>
          <w:delText>y</w:delText>
        </w:r>
      </w:del>
      <w:r>
        <w:rPr>
          <w:rFonts w:ascii="Times New Roman" w:hAnsi="Times New Roman"/>
          <w:sz w:val="24"/>
          <w:szCs w:val="24"/>
        </w:rPr>
        <w:t xml:space="preserve">. </w:t>
      </w:r>
      <w:ins w:id="18" w:author="Rodrigo Quiroga" w:date="2024-09-18T18:45:10Z">
        <w:r>
          <w:rPr>
            <w:rFonts w:ascii="Times New Roman" w:hAnsi="Times New Roman"/>
            <w:sz w:val="24"/>
            <w:szCs w:val="24"/>
          </w:rPr>
          <w:t xml:space="preserve">We emphasize the need for </w:t>
        </w:r>
      </w:ins>
      <w:del w:id="19" w:author="Rodrigo Quiroga" w:date="2024-09-18T18:45:10Z">
        <w:r>
          <w:rPr>
            <w:rFonts w:ascii="Times New Roman" w:hAnsi="Times New Roman"/>
            <w:sz w:val="24"/>
            <w:szCs w:val="24"/>
          </w:rPr>
          <w:delText xml:space="preserve">The study highlights the importance of a </w:delText>
        </w:r>
      </w:del>
      <w:r>
        <w:rPr>
          <w:rFonts w:ascii="Times New Roman" w:hAnsi="Times New Roman"/>
          <w:sz w:val="24"/>
          <w:szCs w:val="24"/>
        </w:rPr>
        <w:t xml:space="preserve">robust training </w:t>
      </w:r>
      <w:ins w:id="20" w:author="Rodrigo Quiroga" w:date="2024-09-18T18:45:23Z">
        <w:r>
          <w:rPr>
            <w:rFonts w:ascii="Times New Roman" w:hAnsi="Times New Roman"/>
            <w:sz w:val="24"/>
            <w:szCs w:val="24"/>
          </w:rPr>
          <w:t xml:space="preserve">strategies to </w:t>
        </w:r>
      </w:ins>
      <w:del w:id="21" w:author="Rodrigo Quiroga" w:date="2024-09-18T18:45:23Z">
        <w:r>
          <w:rPr>
            <w:rFonts w:ascii="Times New Roman" w:hAnsi="Times New Roman"/>
            <w:sz w:val="24"/>
            <w:szCs w:val="24"/>
          </w:rPr>
          <w:delText xml:space="preserve">methodology which </w:delText>
        </w:r>
      </w:del>
      <w:r>
        <w:rPr>
          <w:rFonts w:ascii="Times New Roman" w:hAnsi="Times New Roman"/>
          <w:sz w:val="24"/>
          <w:szCs w:val="24"/>
        </w:rPr>
        <w:t>produce</w:t>
      </w:r>
      <w:del w:id="22" w:author="Rodrigo Quiroga" w:date="2024-09-18T18:45:37Z">
        <w:r>
          <w:rPr>
            <w:rFonts w:ascii="Times New Roman" w:hAnsi="Times New Roman"/>
            <w:sz w:val="24"/>
            <w:szCs w:val="24"/>
          </w:rPr>
          <w:delText>s</w:delText>
        </w:r>
      </w:del>
      <w:r>
        <w:rPr>
          <w:rFonts w:ascii="Times New Roman" w:hAnsi="Times New Roman"/>
          <w:sz w:val="24"/>
          <w:szCs w:val="24"/>
        </w:rPr>
        <w:t xml:space="preserve"> consistent</w:t>
      </w:r>
      <w:ins w:id="23" w:author="Rodrigo Quiroga" w:date="2024-09-18T18:45:40Z">
        <w:r>
          <w:rPr>
            <w:rFonts w:ascii="Times New Roman" w:hAnsi="Times New Roman"/>
            <w:sz w:val="24"/>
            <w:szCs w:val="24"/>
          </w:rPr>
          <w:t xml:space="preserve"> and generalizable</w:t>
        </w:r>
      </w:ins>
      <w:r>
        <w:rPr>
          <w:rFonts w:ascii="Times New Roman" w:hAnsi="Times New Roman"/>
          <w:sz w:val="24"/>
          <w:szCs w:val="24"/>
        </w:rPr>
        <w:t xml:space="preserve"> SFs. </w:t>
      </w:r>
      <w:ins w:id="24" w:author="Rodrigo Quiroga" w:date="2024-09-18T18:45:54Z">
        <w:r>
          <w:rPr>
            <w:rFonts w:ascii="Times New Roman" w:hAnsi="Times New Roman"/>
            <w:sz w:val="24"/>
            <w:szCs w:val="24"/>
          </w:rPr>
          <w:t xml:space="preserve">Key considerations include </w:t>
        </w:r>
      </w:ins>
      <w:del w:id="25" w:author="Rodrigo Quiroga" w:date="2024-09-18T18:45:54Z">
        <w:r>
          <w:rPr>
            <w:rFonts w:ascii="Times New Roman" w:hAnsi="Times New Roman"/>
            <w:sz w:val="24"/>
            <w:szCs w:val="24"/>
          </w:rPr>
          <w:delText xml:space="preserve">Also highlight the need of </w:delText>
        </w:r>
      </w:del>
      <w:r>
        <w:rPr>
          <w:rFonts w:ascii="Times New Roman" w:hAnsi="Times New Roman"/>
          <w:sz w:val="24"/>
          <w:szCs w:val="24"/>
        </w:rPr>
        <w:t>addressing hidden biases and overfitting in machine-learning models</w:t>
      </w:r>
      <w:ins w:id="26" w:author="Rodrigo Quiroga" w:date="2024-09-18T18:46:16Z">
        <w:r>
          <w:rPr>
            <w:rFonts w:ascii="Times New Roman" w:hAnsi="Times New Roman"/>
            <w:sz w:val="24"/>
            <w:szCs w:val="24"/>
          </w:rPr>
          <w:t>,</w:t>
        </w:r>
      </w:ins>
      <w:r>
        <w:rPr>
          <w:rFonts w:ascii="Times New Roman" w:hAnsi="Times New Roman"/>
          <w:sz w:val="24"/>
          <w:szCs w:val="24"/>
        </w:rPr>
        <w:t xml:space="preserve"> </w:t>
      </w:r>
      <w:ins w:id="27" w:author="Rodrigo Quiroga" w:date="2024-09-18T18:46:20Z">
        <w:r>
          <w:rPr>
            <w:rFonts w:ascii="Times New Roman" w:hAnsi="Times New Roman"/>
            <w:sz w:val="24"/>
            <w:szCs w:val="24"/>
          </w:rPr>
          <w:t>as well as ensuring the use of</w:t>
        </w:r>
      </w:ins>
      <w:del w:id="28" w:author="Rodrigo Quiroga" w:date="2024-09-18T18:46:20Z">
        <w:r>
          <w:rPr>
            <w:rFonts w:ascii="Times New Roman" w:hAnsi="Times New Roman"/>
            <w:sz w:val="24"/>
            <w:szCs w:val="24"/>
          </w:rPr>
          <w:delText>and  the need for</w:delText>
        </w:r>
      </w:del>
      <w:r>
        <w:rPr>
          <w:rFonts w:ascii="Times New Roman" w:hAnsi="Times New Roman"/>
          <w:sz w:val="24"/>
          <w:szCs w:val="24"/>
        </w:rPr>
        <w:t xml:space="preserve"> high-quality, unbiased datasets for both training and evaluation of SFs. </w:t>
      </w:r>
      <w:ins w:id="29" w:author="Rodrigo Quiroga" w:date="2024-09-18T18:40:32Z">
        <w:r>
          <w:rPr>
            <w:rFonts w:ascii="Times New Roman" w:hAnsi="Times New Roman"/>
            <w:sz w:val="24"/>
            <w:szCs w:val="24"/>
          </w:rPr>
          <w:t xml:space="preserve">Innovative </w:t>
        </w:r>
      </w:ins>
      <w:del w:id="30" w:author="Rodrigo Quiroga" w:date="2024-09-18T18:40:32Z">
        <w:r>
          <w:rPr>
            <w:rFonts w:ascii="Times New Roman" w:hAnsi="Times New Roman"/>
            <w:sz w:val="24"/>
            <w:szCs w:val="24"/>
          </w:rPr>
          <w:delText>H</w:delText>
        </w:r>
      </w:del>
      <w:ins w:id="31" w:author="Rodrigo Quiroga" w:date="2024-09-18T18:40:32Z">
        <w:r>
          <w:rPr>
            <w:rFonts w:ascii="Times New Roman" w:hAnsi="Times New Roman"/>
            <w:sz w:val="24"/>
            <w:szCs w:val="24"/>
          </w:rPr>
          <w:t>h</w:t>
        </w:r>
      </w:ins>
      <w:r>
        <w:rPr>
          <w:rFonts w:ascii="Times New Roman" w:hAnsi="Times New Roman"/>
          <w:sz w:val="24"/>
          <w:szCs w:val="24"/>
        </w:rPr>
        <w:t xml:space="preserve">ybrid methods, </w:t>
      </w:r>
      <w:ins w:id="32" w:author="Rodrigo Quiroga" w:date="2024-09-18T18:46:55Z">
        <w:r>
          <w:rPr>
            <w:rFonts w:ascii="Times New Roman" w:hAnsi="Times New Roman"/>
            <w:sz w:val="24"/>
            <w:szCs w:val="24"/>
          </w:rPr>
          <w:t>combining</w:t>
        </w:r>
      </w:ins>
      <w:del w:id="33" w:author="Rodrigo Quiroga" w:date="2024-09-18T18:46:55Z">
        <w:r>
          <w:rPr>
            <w:rFonts w:ascii="Times New Roman" w:hAnsi="Times New Roman"/>
            <w:sz w:val="24"/>
            <w:szCs w:val="24"/>
          </w:rPr>
          <w:delText>which combine</w:delText>
        </w:r>
      </w:del>
      <w:r>
        <w:rPr>
          <w:rFonts w:ascii="Times New Roman" w:hAnsi="Times New Roman"/>
          <w:sz w:val="24"/>
          <w:szCs w:val="24"/>
        </w:rPr>
        <w:t xml:space="preserve"> the advantages of empirical and machine-learning approaches, </w:t>
      </w:r>
      <w:ins w:id="34" w:author="Rodrigo Quiroga" w:date="2024-09-18T18:47:31Z">
        <w:r>
          <w:rPr>
            <w:rFonts w:ascii="Times New Roman" w:hAnsi="Times New Roman"/>
            <w:sz w:val="24"/>
            <w:szCs w:val="24"/>
          </w:rPr>
          <w:t>hold promise for outperforming</w:t>
        </w:r>
      </w:ins>
      <w:del w:id="35" w:author="Rodrigo Quiroga" w:date="2024-09-18T18:47:31Z">
        <w:r>
          <w:rPr>
            <w:rFonts w:ascii="Times New Roman" w:hAnsi="Times New Roman"/>
            <w:sz w:val="24"/>
            <w:szCs w:val="24"/>
          </w:rPr>
          <w:delText>offer a promising solution to outperform</w:delText>
        </w:r>
      </w:del>
      <w:r>
        <w:rPr>
          <w:rFonts w:ascii="Times New Roman" w:hAnsi="Times New Roman"/>
          <w:sz w:val="24"/>
          <w:szCs w:val="24"/>
        </w:rPr>
        <w:t xml:space="preserve"> current scoring functions while displaying </w:t>
      </w:r>
      <w:ins w:id="36" w:author="Rodrigo Quiroga" w:date="2024-09-18T18:47:51Z">
        <w:r>
          <w:rPr>
            <w:rFonts w:ascii="Times New Roman" w:hAnsi="Times New Roman"/>
            <w:sz w:val="24"/>
            <w:szCs w:val="24"/>
          </w:rPr>
          <w:t xml:space="preserve">greater </w:t>
        </w:r>
      </w:ins>
      <w:r>
        <w:rPr>
          <w:rFonts w:ascii="Times New Roman" w:hAnsi="Times New Roman"/>
          <w:sz w:val="24"/>
          <w:szCs w:val="24"/>
        </w:rPr>
        <w:t>generalizability and versatility.</w:t>
      </w:r>
    </w:p>
    <w:p>
      <w:pPr>
        <w:pStyle w:val="Normal1"/>
        <w:keepNext w:val="true"/>
        <w:spacing w:lineRule="auto" w:line="240" w:before="240" w:after="240"/>
        <w:jc w:val="both"/>
        <w:rPr>
          <w:rFonts w:ascii="Times New Roman" w:hAnsi="Times New Roman"/>
          <w:sz w:val="24"/>
          <w:szCs w:val="24"/>
        </w:rPr>
      </w:pPr>
      <w:r>
        <w:rPr>
          <w:rFonts w:ascii="Times New Roman" w:hAnsi="Times New Roman"/>
          <w:sz w:val="24"/>
          <w:szCs w:val="24"/>
        </w:rPr>
      </w:r>
    </w:p>
    <w:p>
      <w:pPr>
        <w:pStyle w:val="Heading2"/>
        <w:spacing w:lineRule="auto" w:line="240" w:before="240" w:after="240"/>
        <w:jc w:val="both"/>
        <w:rPr>
          <w:rFonts w:ascii="Times New Roman" w:hAnsi="Times New Roman"/>
        </w:rPr>
      </w:pPr>
      <w:bookmarkStart w:id="4" w:name="_5os60s9j8k0i"/>
      <w:bookmarkEnd w:id="4"/>
      <w:r>
        <w:rPr>
          <w:rFonts w:ascii="Times New Roman" w:hAnsi="Times New Roman"/>
          <w:sz w:val="28"/>
          <w:szCs w:val="28"/>
        </w:rPr>
        <w:t>Keywords</w:t>
      </w:r>
    </w:p>
    <w:p>
      <w:pPr>
        <w:pStyle w:val="Normal1"/>
        <w:rPr>
          <w:rFonts w:ascii="Times New Roman" w:hAnsi="Times New Roman"/>
        </w:rPr>
      </w:pPr>
      <w:r>
        <w:rPr>
          <w:rFonts w:ascii="Times New Roman" w:hAnsi="Times New Roman"/>
          <w:sz w:val="24"/>
          <w:szCs w:val="24"/>
        </w:rPr>
        <w:t>Molecular Docking, Scoring Function, Computational Drug Discovery, Virtual Screening, Machine Learning, Deep Learning</w:t>
      </w:r>
    </w:p>
    <w:p>
      <w:pPr>
        <w:pStyle w:val="Normal1"/>
        <w:keepNext w:val="true"/>
        <w:spacing w:lineRule="auto" w:line="240" w:before="240" w:after="240"/>
        <w:jc w:val="both"/>
        <w:rPr>
          <w:rFonts w:ascii="Times New Roman" w:hAnsi="Times New Roman"/>
          <w:sz w:val="24"/>
          <w:szCs w:val="24"/>
        </w:rPr>
      </w:pPr>
      <w:r>
        <w:rPr>
          <w:rFonts w:ascii="Times New Roman" w:hAnsi="Times New Roman"/>
          <w:sz w:val="24"/>
          <w:szCs w:val="24"/>
        </w:rPr>
      </w:r>
    </w:p>
    <w:p>
      <w:pPr>
        <w:pStyle w:val="Heading2"/>
        <w:rPr>
          <w:rFonts w:ascii="Times New Roman" w:hAnsi="Times New Roman"/>
          <w:sz w:val="28"/>
          <w:szCs w:val="28"/>
        </w:rPr>
      </w:pPr>
      <w:r>
        <w:rPr>
          <w:rFonts w:ascii="Times New Roman" w:hAnsi="Times New Roman"/>
          <w:sz w:val="28"/>
          <w:szCs w:val="28"/>
        </w:rPr>
      </w:r>
      <w:bookmarkStart w:id="5" w:name="_sy376xyj1ls9"/>
      <w:bookmarkStart w:id="6" w:name="_sy376xyj1ls9"/>
      <w:bookmarkEnd w:id="6"/>
      <w:r>
        <w:br w:type="page"/>
      </w:r>
    </w:p>
    <w:p>
      <w:pPr>
        <w:pStyle w:val="Heading2"/>
        <w:rPr>
          <w:rFonts w:ascii="Times New Roman" w:hAnsi="Times New Roman"/>
        </w:rPr>
      </w:pPr>
      <w:bookmarkStart w:id="7" w:name="_7z8q0m3ndzgk"/>
      <w:bookmarkEnd w:id="7"/>
      <w:r>
        <w:rPr>
          <w:rFonts w:ascii="Times New Roman" w:hAnsi="Times New Roman"/>
          <w:sz w:val="28"/>
          <w:szCs w:val="28"/>
        </w:rPr>
        <w:t xml:space="preserve">1. Introduction </w:t>
      </w:r>
    </w:p>
    <w:p>
      <w:pPr>
        <w:pStyle w:val="Heading3"/>
        <w:ind w:left="0" w:hanging="0"/>
        <w:rPr>
          <w:rFonts w:ascii="Times New Roman" w:hAnsi="Times New Roman"/>
        </w:rPr>
      </w:pPr>
      <w:bookmarkStart w:id="8" w:name="_wlxwjxe5kv0f"/>
      <w:bookmarkEnd w:id="8"/>
      <w:r>
        <w:rPr>
          <w:rFonts w:ascii="Times New Roman" w:hAnsi="Times New Roman"/>
          <w:sz w:val="24"/>
          <w:szCs w:val="24"/>
        </w:rPr>
        <w:tab/>
        <w:t>1.A. Computer aided drug discovery</w:t>
      </w:r>
    </w:p>
    <w:p>
      <w:pPr>
        <w:pStyle w:val="Normal1"/>
        <w:keepNext w:val="true"/>
        <w:jc w:val="both"/>
        <w:rPr>
          <w:rFonts w:ascii="Times New Roman" w:hAnsi="Times New Roman"/>
        </w:rPr>
      </w:pPr>
      <w:r>
        <w:rPr>
          <w:rFonts w:ascii="Times New Roman" w:hAnsi="Times New Roman"/>
          <w:sz w:val="24"/>
          <w:szCs w:val="24"/>
        </w:rPr>
        <w:t>Over the past few decades, small-molecule drug discovery has been achieved mainly by expensive and time consuming high-throughput screening, with relatively low hit rates</w:t>
      </w:r>
      <w:r>
        <w:rPr>
          <w:rFonts w:ascii="Times New Roman" w:hAnsi="Times New Roman"/>
          <w:position w:val="0"/>
          <w:sz w:val="24"/>
          <w:sz w:val="24"/>
          <w:szCs w:val="24"/>
          <w:shd w:fill="auto" w:val="clear"/>
          <w:vertAlign w:val="baseline"/>
        </w:rPr>
        <w:t>(1)</w:t>
      </w:r>
      <w:r>
        <w:rPr>
          <w:rFonts w:ascii="Times New Roman" w:hAnsi="Times New Roman"/>
          <w:sz w:val="24"/>
          <w:szCs w:val="24"/>
        </w:rPr>
        <w:t>. In recent years, the increasing computational resources available to researchers worldwide, coupled with the improving quality and quantity of virtual compound libraries, suggest that computer-aided drug discovery could have the potential to redefine the drug discovery and development process</w:t>
      </w:r>
      <w:r>
        <w:rPr>
          <w:rFonts w:ascii="Times New Roman" w:hAnsi="Times New Roman"/>
          <w:position w:val="0"/>
          <w:sz w:val="24"/>
          <w:sz w:val="24"/>
          <w:szCs w:val="24"/>
          <w:shd w:fill="auto" w:val="clear"/>
          <w:vertAlign w:val="baseline"/>
        </w:rPr>
        <w:t>(2)</w:t>
      </w:r>
      <w:r>
        <w:rPr>
          <w:rFonts w:ascii="Times New Roman" w:hAnsi="Times New Roman"/>
          <w:sz w:val="24"/>
          <w:szCs w:val="24"/>
        </w:rPr>
        <w:t>. Computer-aided drug discovery (CADD) encompasses various methodologies that attempt to use computational methods to discover or design new drugs. We can briefly attempt to classify these methodologies into two types of methods: Ligand-based drug discovery (LDBB) and structure-based drug discovery (SBDD). In this review, we will discuss structure-based methods such as molecular docking and virtual screening, focusing on SFs and the methods used to develop, parameterise, train and test them.</w:t>
      </w:r>
    </w:p>
    <w:p>
      <w:pPr>
        <w:pStyle w:val="Heading3"/>
        <w:keepNext w:val="true"/>
        <w:spacing w:lineRule="auto" w:line="240" w:before="240" w:after="240"/>
        <w:ind w:left="0" w:hanging="0"/>
        <w:jc w:val="both"/>
        <w:rPr>
          <w:rFonts w:ascii="Times New Roman" w:hAnsi="Times New Roman"/>
        </w:rPr>
      </w:pPr>
      <w:bookmarkStart w:id="9" w:name="_esil5xb0ld2p"/>
      <w:bookmarkEnd w:id="9"/>
      <w:r>
        <w:rPr>
          <w:rFonts w:ascii="Times New Roman" w:hAnsi="Times New Roman"/>
          <w:sz w:val="24"/>
          <w:szCs w:val="24"/>
        </w:rPr>
        <w:tab/>
        <w:t xml:space="preserve">1.B. Overview of Structure based drug discovery, Molecular Docking </w:t>
      </w:r>
    </w:p>
    <w:p>
      <w:pPr>
        <w:pStyle w:val="Normal1"/>
        <w:keepNext w:val="true"/>
        <w:jc w:val="both"/>
        <w:rPr>
          <w:rFonts w:ascii="Times New Roman" w:hAnsi="Times New Roman"/>
        </w:rPr>
      </w:pPr>
      <w:r>
        <w:rPr>
          <w:rFonts w:ascii="Times New Roman" w:hAnsi="Times New Roman"/>
          <w:sz w:val="24"/>
          <w:szCs w:val="24"/>
        </w:rPr>
        <w:t>Structure-based drug discovery often depends on the availability of high quality protein structures. Although this has often represented an important limitation, the increasing availability and recent short  turnaround for the structures of membrane-associated proteins like G protein-coupled receptors</w:t>
      </w:r>
      <w:r>
        <w:rPr>
          <w:rFonts w:ascii="Times New Roman" w:hAnsi="Times New Roman"/>
          <w:position w:val="0"/>
          <w:sz w:val="24"/>
          <w:sz w:val="24"/>
          <w:szCs w:val="24"/>
          <w:shd w:fill="auto" w:val="clear"/>
          <w:vertAlign w:val="baseline"/>
        </w:rPr>
        <w:t>(3)</w:t>
      </w:r>
      <w:r>
        <w:rPr>
          <w:rFonts w:ascii="Times New Roman" w:hAnsi="Times New Roman"/>
          <w:sz w:val="24"/>
          <w:szCs w:val="24"/>
        </w:rPr>
        <w:t xml:space="preserve"> have mitigated this limitation</w:t>
      </w:r>
      <w:r>
        <w:rPr>
          <w:rFonts w:ascii="Times New Roman" w:hAnsi="Times New Roman"/>
          <w:position w:val="0"/>
          <w:sz w:val="24"/>
          <w:sz w:val="24"/>
          <w:szCs w:val="24"/>
          <w:shd w:fill="auto" w:val="clear"/>
          <w:vertAlign w:val="baseline"/>
        </w:rPr>
        <w:t>(2)</w:t>
      </w:r>
      <w:r>
        <w:rPr>
          <w:rFonts w:ascii="Times New Roman" w:hAnsi="Times New Roman"/>
          <w:sz w:val="24"/>
          <w:szCs w:val="24"/>
        </w:rPr>
        <w:t>. It is also worth noting that although Alphafold2</w:t>
      </w:r>
      <w:r>
        <w:rPr>
          <w:rFonts w:ascii="Times New Roman" w:hAnsi="Times New Roman"/>
          <w:position w:val="0"/>
          <w:sz w:val="24"/>
          <w:sz w:val="24"/>
          <w:szCs w:val="24"/>
          <w:shd w:fill="auto" w:val="clear"/>
          <w:vertAlign w:val="baseline"/>
        </w:rPr>
        <w:t>(4)</w:t>
      </w:r>
      <w:r>
        <w:rPr>
          <w:rFonts w:ascii="Times New Roman" w:hAnsi="Times New Roman"/>
          <w:sz w:val="24"/>
          <w:szCs w:val="24"/>
        </w:rPr>
        <w:t xml:space="preserve"> and similar programs have represented a major breakthrough in predicting protein structures, these predicted structures still appear to be a worse resource for molecular docking than experimental structures</w:t>
      </w:r>
      <w:r>
        <w:rPr>
          <w:rFonts w:ascii="Times New Roman" w:hAnsi="Times New Roman"/>
          <w:position w:val="0"/>
          <w:sz w:val="24"/>
          <w:sz w:val="24"/>
          <w:szCs w:val="24"/>
          <w:shd w:fill="auto" w:val="clear"/>
          <w:vertAlign w:val="baseline"/>
        </w:rPr>
        <w:t>(5)</w:t>
      </w:r>
      <w:r>
        <w:rPr>
          <w:rFonts w:ascii="Times New Roman" w:hAnsi="Times New Roman"/>
          <w:sz w:val="24"/>
          <w:szCs w:val="24"/>
        </w:rPr>
        <w:t>.  Molecular docking is a computational method that attempts to predict the most likely position, orientation and conformation with which a ligand (often a small organic molecule) can bind to a protein</w:t>
      </w:r>
      <w:r>
        <w:rPr>
          <w:rFonts w:ascii="Times New Roman" w:hAnsi="Times New Roman"/>
          <w:position w:val="0"/>
          <w:sz w:val="24"/>
          <w:sz w:val="24"/>
          <w:szCs w:val="24"/>
          <w:shd w:fill="auto" w:val="clear"/>
          <w:vertAlign w:val="baseline"/>
        </w:rPr>
        <w:t>(6)</w:t>
      </w:r>
      <w:r>
        <w:rPr>
          <w:rFonts w:ascii="Times New Roman" w:hAnsi="Times New Roman"/>
          <w:sz w:val="24"/>
          <w:szCs w:val="24"/>
        </w:rPr>
        <w:t>. Docking programs mostly consist of two interacting parts. A scoring function which describes the molecular interactions between protein and ligand, and a search algorithm which attempts to find the global minimum of the scoring function with its corresponding ligand position, orientation and conformation. In the following sections we will provide a brief overview of scoring functions and search algorithms.</w:t>
      </w:r>
    </w:p>
    <w:p>
      <w:pPr>
        <w:pStyle w:val="Heading3"/>
        <w:keepNext w:val="true"/>
        <w:spacing w:lineRule="auto" w:line="240" w:before="240" w:after="240"/>
        <w:ind w:left="0" w:hanging="0"/>
        <w:jc w:val="both"/>
        <w:rPr>
          <w:rFonts w:ascii="Times New Roman" w:hAnsi="Times New Roman"/>
        </w:rPr>
      </w:pPr>
      <w:bookmarkStart w:id="10" w:name="_yljf1bn2tei3"/>
      <w:bookmarkEnd w:id="10"/>
      <w:r>
        <w:rPr>
          <w:rFonts w:ascii="Times New Roman" w:hAnsi="Times New Roman"/>
          <w:sz w:val="24"/>
          <w:szCs w:val="24"/>
        </w:rPr>
        <w:tab/>
        <w:t xml:space="preserve">1.C. Overview of Scoring Functions </w:t>
      </w:r>
    </w:p>
    <w:p>
      <w:pPr>
        <w:pStyle w:val="Normal1"/>
        <w:keepNext w:val="true"/>
        <w:jc w:val="both"/>
        <w:rPr>
          <w:rFonts w:ascii="Times New Roman" w:hAnsi="Times New Roman"/>
        </w:rPr>
      </w:pPr>
      <w:r>
        <w:rPr>
          <w:rFonts w:ascii="Times New Roman" w:hAnsi="Times New Roman"/>
          <w:sz w:val="24"/>
          <w:szCs w:val="24"/>
        </w:rPr>
        <w:t>The binding free energy of a ligand to a protein can be estimated in a number of different ways, and docking programs can therefore be classified into one of the following five categories</w:t>
      </w:r>
      <w:r>
        <w:rPr>
          <w:rFonts w:ascii="Times New Roman" w:hAnsi="Times New Roman"/>
          <w:position w:val="0"/>
          <w:sz w:val="24"/>
          <w:sz w:val="24"/>
          <w:szCs w:val="24"/>
          <w:shd w:fill="auto" w:val="clear"/>
          <w:vertAlign w:val="baseline"/>
        </w:rPr>
        <w:t>(6)</w:t>
      </w:r>
      <w:r>
        <w:rPr>
          <w:rFonts w:ascii="Times New Roman" w:hAnsi="Times New Roman"/>
          <w:sz w:val="24"/>
          <w:szCs w:val="24"/>
        </w:rPr>
        <w:t>:</w:t>
      </w:r>
    </w:p>
    <w:p>
      <w:pPr>
        <w:pStyle w:val="Normal1"/>
        <w:keepNext w:val="true"/>
        <w:jc w:val="both"/>
        <w:rPr>
          <w:rFonts w:ascii="Times New Roman" w:hAnsi="Times New Roman"/>
        </w:rPr>
      </w:pPr>
      <w:r>
        <w:rPr>
          <w:rFonts w:ascii="Times New Roman" w:hAnsi="Times New Roman"/>
          <w:sz w:val="24"/>
          <w:szCs w:val="24"/>
        </w:rPr>
        <w:t>1- Physics based (also known as force-field based)</w:t>
      </w:r>
    </w:p>
    <w:p>
      <w:pPr>
        <w:pStyle w:val="Normal1"/>
        <w:keepNext w:val="true"/>
        <w:jc w:val="both"/>
        <w:rPr>
          <w:rFonts w:ascii="Times New Roman" w:hAnsi="Times New Roman"/>
        </w:rPr>
      </w:pPr>
      <w:r>
        <w:rPr>
          <w:rFonts w:ascii="Times New Roman" w:hAnsi="Times New Roman"/>
          <w:sz w:val="24"/>
          <w:szCs w:val="24"/>
        </w:rPr>
        <w:t>2- Knowledge based potentials</w:t>
      </w:r>
    </w:p>
    <w:p>
      <w:pPr>
        <w:pStyle w:val="Normal1"/>
        <w:keepNext w:val="true"/>
        <w:jc w:val="both"/>
        <w:rPr>
          <w:rFonts w:ascii="Times New Roman" w:hAnsi="Times New Roman"/>
        </w:rPr>
      </w:pPr>
      <w:r>
        <w:rPr>
          <w:rFonts w:ascii="Times New Roman" w:hAnsi="Times New Roman"/>
          <w:sz w:val="24"/>
          <w:szCs w:val="24"/>
        </w:rPr>
        <w:t>3- Empirical scoring functions</w:t>
      </w:r>
    </w:p>
    <w:p>
      <w:pPr>
        <w:pStyle w:val="Normal1"/>
        <w:keepNext w:val="true"/>
        <w:jc w:val="both"/>
        <w:rPr>
          <w:rFonts w:ascii="Times New Roman" w:hAnsi="Times New Roman"/>
        </w:rPr>
      </w:pPr>
      <w:r>
        <w:rPr>
          <w:rFonts w:ascii="Times New Roman" w:hAnsi="Times New Roman"/>
          <w:sz w:val="24"/>
          <w:szCs w:val="24"/>
        </w:rPr>
        <w:t>4- Descriptor based (also known as machine learning based)</w:t>
      </w:r>
    </w:p>
    <w:p>
      <w:pPr>
        <w:pStyle w:val="Normal1"/>
        <w:keepNext w:val="true"/>
        <w:jc w:val="both"/>
        <w:rPr>
          <w:rFonts w:ascii="Times New Roman" w:hAnsi="Times New Roman"/>
        </w:rPr>
      </w:pPr>
      <w:r>
        <w:rPr>
          <w:rFonts w:ascii="Times New Roman" w:hAnsi="Times New Roman"/>
          <w:sz w:val="24"/>
          <w:szCs w:val="24"/>
        </w:rPr>
        <w:t>5- Hybrid strategies</w:t>
      </w:r>
    </w:p>
    <w:p>
      <w:pPr>
        <w:pStyle w:val="Normal1"/>
        <w:keepNext w:val="true"/>
        <w:jc w:val="both"/>
        <w:rPr>
          <w:rFonts w:ascii="Times New Roman" w:hAnsi="Times New Roman"/>
          <w:sz w:val="24"/>
          <w:szCs w:val="24"/>
        </w:rPr>
      </w:pPr>
      <w:r>
        <w:rPr>
          <w:rFonts w:ascii="Times New Roman" w:hAnsi="Times New Roman"/>
          <w:sz w:val="24"/>
          <w:szCs w:val="24"/>
        </w:rPr>
      </w:r>
    </w:p>
    <w:p>
      <w:pPr>
        <w:pStyle w:val="Normal1"/>
        <w:keepNext w:val="true"/>
        <w:jc w:val="both"/>
        <w:rPr>
          <w:rFonts w:ascii="Times New Roman" w:hAnsi="Times New Roman"/>
        </w:rPr>
      </w:pPr>
      <w:r>
        <w:rPr>
          <w:rFonts w:ascii="Times New Roman" w:hAnsi="Times New Roman"/>
          <w:sz w:val="24"/>
          <w:szCs w:val="24"/>
        </w:rPr>
        <w:t>Various docking programs, using all five strategies, have been used successfully in different drug discovery projects</w:t>
      </w:r>
      <w:r>
        <w:rPr>
          <w:rFonts w:ascii="Times New Roman" w:hAnsi="Times New Roman"/>
          <w:position w:val="0"/>
          <w:sz w:val="24"/>
          <w:sz w:val="24"/>
          <w:szCs w:val="24"/>
          <w:shd w:fill="auto" w:val="clear"/>
          <w:vertAlign w:val="baseline"/>
        </w:rPr>
        <w:t>(3,7,8)</w:t>
      </w:r>
      <w:r>
        <w:rPr>
          <w:rFonts w:ascii="Times New Roman" w:hAnsi="Times New Roman"/>
          <w:sz w:val="24"/>
          <w:szCs w:val="24"/>
        </w:rPr>
        <w:t>. Physics-based scoring functions were amongst the first to be used in docking software, as early versions of both Autodock and DOCK employed scoring functions based on the popular AMBER</w:t>
      </w:r>
      <w:r>
        <w:rPr>
          <w:rFonts w:ascii="Times New Roman" w:hAnsi="Times New Roman"/>
          <w:position w:val="0"/>
          <w:sz w:val="24"/>
          <w:sz w:val="24"/>
          <w:szCs w:val="24"/>
          <w:shd w:fill="auto" w:val="clear"/>
          <w:vertAlign w:val="baseline"/>
        </w:rPr>
        <w:t>(9)</w:t>
      </w:r>
      <w:r>
        <w:rPr>
          <w:rFonts w:ascii="Times New Roman" w:hAnsi="Times New Roman"/>
          <w:sz w:val="24"/>
          <w:szCs w:val="24"/>
        </w:rPr>
        <w:t xml:space="preserve"> force field. In some cases, these functions incorporated an additional H-bond term, and/or solvation energy terms, generally computed using Poisson-Boltzmann or Generalized Born models</w:t>
      </w:r>
      <w:r>
        <w:rPr>
          <w:rFonts w:ascii="Times New Roman" w:hAnsi="Times New Roman"/>
          <w:position w:val="0"/>
          <w:sz w:val="24"/>
          <w:sz w:val="24"/>
          <w:szCs w:val="24"/>
          <w:shd w:fill="auto" w:val="clear"/>
          <w:vertAlign w:val="baseline"/>
        </w:rPr>
        <w:t>(6)</w:t>
      </w:r>
      <w:r>
        <w:rPr>
          <w:rFonts w:ascii="Times New Roman" w:hAnsi="Times New Roman"/>
          <w:sz w:val="24"/>
          <w:szCs w:val="24"/>
        </w:rPr>
        <w:t>. Recently, physics-based scoring function terms have been used to train machine learning algorithms to derive both general and target-specific scoring functions</w:t>
      </w:r>
      <w:r>
        <w:rPr>
          <w:rFonts w:ascii="Times New Roman" w:hAnsi="Times New Roman"/>
          <w:position w:val="0"/>
          <w:sz w:val="24"/>
          <w:sz w:val="24"/>
          <w:szCs w:val="24"/>
          <w:shd w:fill="auto" w:val="clear"/>
          <w:vertAlign w:val="baseline"/>
        </w:rPr>
        <w:t>(10)</w:t>
      </w:r>
      <w:r>
        <w:rPr>
          <w:rFonts w:ascii="Times New Roman" w:hAnsi="Times New Roman"/>
          <w:sz w:val="24"/>
          <w:szCs w:val="24"/>
        </w:rPr>
        <w:t>.</w:t>
      </w:r>
    </w:p>
    <w:p>
      <w:pPr>
        <w:pStyle w:val="Heading3"/>
        <w:keepNext w:val="true"/>
        <w:spacing w:lineRule="auto" w:line="240" w:before="240" w:after="240"/>
        <w:ind w:left="0" w:hanging="0"/>
        <w:jc w:val="both"/>
        <w:rPr>
          <w:rFonts w:ascii="Times New Roman" w:hAnsi="Times New Roman"/>
        </w:rPr>
      </w:pPr>
      <w:bookmarkStart w:id="11" w:name="_sv8prafv6az3"/>
      <w:bookmarkEnd w:id="11"/>
      <w:r>
        <w:rPr>
          <w:rFonts w:ascii="Times New Roman" w:hAnsi="Times New Roman"/>
          <w:sz w:val="24"/>
          <w:szCs w:val="24"/>
        </w:rPr>
        <w:tab/>
        <w:t>1.D. Search Algorithms</w:t>
      </w:r>
    </w:p>
    <w:p>
      <w:pPr>
        <w:pStyle w:val="Normal1"/>
        <w:keepNext w:val="true"/>
        <w:jc w:val="both"/>
        <w:rPr>
          <w:rFonts w:ascii="Times New Roman" w:hAnsi="Times New Roman"/>
        </w:rPr>
      </w:pPr>
      <w:r>
        <w:rPr>
          <w:rFonts w:ascii="Times New Roman" w:hAnsi="Times New Roman"/>
          <w:sz w:val="24"/>
          <w:szCs w:val="24"/>
        </w:rPr>
        <w:t xml:space="preserve">Many different search algorithms have been developed and used to find scoring function minimums </w:t>
      </w:r>
      <w:r>
        <w:rPr>
          <w:rFonts w:ascii="Times New Roman" w:hAnsi="Times New Roman"/>
          <w:position w:val="0"/>
          <w:sz w:val="24"/>
          <w:sz w:val="24"/>
          <w:szCs w:val="24"/>
          <w:shd w:fill="auto" w:val="clear"/>
          <w:vertAlign w:val="baseline"/>
        </w:rPr>
        <w:t>(11)</w:t>
      </w:r>
      <w:r>
        <w:rPr>
          <w:rFonts w:ascii="Times New Roman" w:hAnsi="Times New Roman"/>
          <w:sz w:val="24"/>
          <w:szCs w:val="24"/>
        </w:rPr>
        <w:t>. Simulated annealing, genetic algorithms, Lamarckian genetic algorithms, Monte Carlo algorithms, Tabu search, particle swarm optimization, as well as combinations of these algorithms, or combinations with local minimization algorithms such as BFGS, LBFGS, steepest descent, and the Solis and Wets algorithm have all been implemented in different docking software</w:t>
      </w:r>
      <w:r>
        <w:rPr>
          <w:rFonts w:ascii="Times New Roman" w:hAnsi="Times New Roman"/>
          <w:position w:val="0"/>
          <w:sz w:val="24"/>
          <w:sz w:val="24"/>
          <w:szCs w:val="24"/>
          <w:shd w:fill="auto" w:val="clear"/>
          <w:vertAlign w:val="baseline"/>
        </w:rPr>
        <w:t>(11–13)</w:t>
      </w:r>
      <w:r>
        <w:rPr>
          <w:rFonts w:ascii="Times New Roman" w:hAnsi="Times New Roman"/>
          <w:sz w:val="24"/>
          <w:szCs w:val="24"/>
        </w:rPr>
        <w:t>.</w:t>
      </w:r>
    </w:p>
    <w:p>
      <w:pPr>
        <w:pStyle w:val="Heading2"/>
        <w:keepNext w:val="true"/>
        <w:spacing w:lineRule="auto" w:line="240" w:before="240" w:after="240"/>
        <w:ind w:left="0" w:hanging="0"/>
        <w:jc w:val="both"/>
        <w:rPr>
          <w:rFonts w:ascii="Times New Roman" w:hAnsi="Times New Roman"/>
        </w:rPr>
      </w:pPr>
      <w:bookmarkStart w:id="12" w:name="_av5p04hxpfk5"/>
      <w:bookmarkEnd w:id="12"/>
      <w:r>
        <w:rPr>
          <w:rFonts w:ascii="Times New Roman" w:hAnsi="Times New Roman"/>
          <w:sz w:val="28"/>
          <w:szCs w:val="28"/>
        </w:rPr>
        <w:t xml:space="preserve">2. Scoring Function Types </w:t>
      </w:r>
    </w:p>
    <w:p>
      <w:pPr>
        <w:pStyle w:val="Heading3"/>
        <w:keepNext w:val="true"/>
        <w:spacing w:lineRule="auto" w:line="240" w:before="240" w:after="240"/>
        <w:ind w:left="0" w:hanging="0"/>
        <w:jc w:val="both"/>
        <w:rPr>
          <w:rFonts w:ascii="Times New Roman" w:hAnsi="Times New Roman"/>
        </w:rPr>
      </w:pPr>
      <w:bookmarkStart w:id="13" w:name="_65ksejujl0d4"/>
      <w:bookmarkEnd w:id="13"/>
      <w:r>
        <w:rPr>
          <w:rFonts w:ascii="Times New Roman" w:hAnsi="Times New Roman"/>
          <w:sz w:val="24"/>
          <w:szCs w:val="24"/>
        </w:rPr>
        <w:tab/>
        <w:t xml:space="preserve">2.A. Physics-Based Scoring Functions </w:t>
      </w:r>
    </w:p>
    <w:p>
      <w:pPr>
        <w:pStyle w:val="Normal1"/>
        <w:keepNext w:val="true"/>
        <w:jc w:val="both"/>
        <w:rPr>
          <w:rFonts w:ascii="Times New Roman" w:hAnsi="Times New Roman"/>
        </w:rPr>
      </w:pPr>
      <w:r>
        <w:rPr>
          <w:rFonts w:eastAsia="Gungsuh" w:cs="Gungsuh" w:ascii="Times New Roman" w:hAnsi="Times New Roman"/>
          <w:sz w:val="24"/>
          <w:szCs w:val="24"/>
        </w:rPr>
        <w:t>Physics-based scoring functions use energy terms from well established force fields used in molecular dynamics or Monte Carlo simulations to estimate the non-covalent interaction energy between protein and ligand atoms. The first physics based scoring functions in docking programs were designed to compute potential energy in the gas phase, which is only one component of the free energy change in a protein−ligand binding process</w:t>
      </w:r>
      <w:r>
        <w:rPr>
          <w:rFonts w:ascii="Times New Roman" w:hAnsi="Times New Roman"/>
          <w:position w:val="0"/>
          <w:sz w:val="24"/>
          <w:sz w:val="24"/>
          <w:szCs w:val="24"/>
          <w:shd w:fill="auto" w:val="clear"/>
          <w:vertAlign w:val="baseline"/>
        </w:rPr>
        <w:t>(6)</w:t>
      </w:r>
      <w:r>
        <w:rPr>
          <w:rFonts w:ascii="Times New Roman" w:hAnsi="Times New Roman"/>
          <w:sz w:val="24"/>
          <w:szCs w:val="24"/>
        </w:rPr>
        <w:t>. Later developments incorporated continuum solvation models. Perhaps the most cited and used scoring functions of this group are the initial Autodock software</w:t>
      </w:r>
      <w:r>
        <w:rPr>
          <w:rFonts w:ascii="Times New Roman" w:hAnsi="Times New Roman"/>
          <w:position w:val="0"/>
          <w:sz w:val="24"/>
          <w:sz w:val="24"/>
          <w:szCs w:val="24"/>
          <w:shd w:fill="auto" w:val="clear"/>
          <w:vertAlign w:val="baseline"/>
        </w:rPr>
        <w:t>(14)</w:t>
      </w:r>
      <w:r>
        <w:rPr>
          <w:rFonts w:ascii="Times New Roman" w:hAnsi="Times New Roman"/>
          <w:sz w:val="24"/>
          <w:szCs w:val="24"/>
        </w:rPr>
        <w:t>, the GoldScore function used within the GOLD docking software</w:t>
      </w:r>
      <w:r>
        <w:rPr>
          <w:rFonts w:ascii="Times New Roman" w:hAnsi="Times New Roman"/>
          <w:position w:val="0"/>
          <w:sz w:val="24"/>
          <w:sz w:val="24"/>
          <w:szCs w:val="24"/>
          <w:shd w:fill="auto" w:val="clear"/>
          <w:vertAlign w:val="baseline"/>
        </w:rPr>
        <w:t>(15)</w:t>
      </w:r>
      <w:r>
        <w:rPr>
          <w:rFonts w:ascii="Times New Roman" w:hAnsi="Times New Roman"/>
          <w:sz w:val="24"/>
          <w:szCs w:val="24"/>
        </w:rPr>
        <w:t>, and scoring functions based on AMBER within the DOCK docking software</w:t>
      </w:r>
      <w:r>
        <w:rPr>
          <w:rFonts w:ascii="Times New Roman" w:hAnsi="Times New Roman"/>
          <w:position w:val="0"/>
          <w:sz w:val="24"/>
          <w:sz w:val="24"/>
          <w:szCs w:val="24"/>
          <w:shd w:fill="auto" w:val="clear"/>
          <w:vertAlign w:val="baseline"/>
        </w:rPr>
        <w:t>(16)</w:t>
      </w:r>
      <w:r>
        <w:rPr>
          <w:rFonts w:ascii="Times New Roman" w:hAnsi="Times New Roman"/>
          <w:sz w:val="24"/>
          <w:szCs w:val="24"/>
        </w:rPr>
        <w:t>. MM-PBSA/GBSA methods can also be considered part of this group, although these methods employ standard force fields to compute potential energies, and they usually rely on molecular dynamics simulations in explicit solvent for configurational sampling</w:t>
      </w:r>
      <w:r>
        <w:rPr>
          <w:rFonts w:ascii="Times New Roman" w:hAnsi="Times New Roman"/>
          <w:position w:val="0"/>
          <w:sz w:val="24"/>
          <w:sz w:val="24"/>
          <w:szCs w:val="24"/>
          <w:shd w:fill="auto" w:val="clear"/>
          <w:vertAlign w:val="baseline"/>
        </w:rPr>
        <w:t>(6)</w:t>
      </w:r>
      <w:r>
        <w:rPr>
          <w:rFonts w:ascii="Times New Roman" w:hAnsi="Times New Roman"/>
          <w:sz w:val="24"/>
          <w:szCs w:val="24"/>
        </w:rPr>
        <w:t>.</w:t>
      </w:r>
    </w:p>
    <w:p>
      <w:pPr>
        <w:pStyle w:val="Normal1"/>
        <w:keepNext w:val="true"/>
        <w:jc w:val="both"/>
        <w:rPr>
          <w:rFonts w:ascii="Times New Roman" w:hAnsi="Times New Roman"/>
        </w:rPr>
      </w:pPr>
      <w:r>
        <w:rPr>
          <w:rFonts w:ascii="Times New Roman" w:hAnsi="Times New Roman"/>
          <w:sz w:val="24"/>
          <w:szCs w:val="24"/>
        </w:rPr>
        <w:t>The main strengths of physics-based scoring functions are an accurate representation of the physical interaction between the protein and the ligand, and the general applicability of these functions to diverse sets of both proteins and ligand molecules, as well as the ability to possibly analyze complex interactions such as metal coordination, although this may also be construed as a weakness, since these complex interactions are sometimes highly sensitive to parametrization and it can be challenging to obtain correct bond lengths and geometries</w:t>
      </w:r>
      <w:r>
        <w:rPr>
          <w:rFonts w:ascii="Times New Roman" w:hAnsi="Times New Roman"/>
          <w:position w:val="0"/>
          <w:sz w:val="24"/>
          <w:sz w:val="24"/>
          <w:szCs w:val="24"/>
          <w:shd w:fill="auto" w:val="clear"/>
          <w:vertAlign w:val="baseline"/>
        </w:rPr>
        <w:t>(17)</w:t>
      </w:r>
      <w:r>
        <w:rPr>
          <w:rFonts w:ascii="Times New Roman" w:hAnsi="Times New Roman"/>
          <w:sz w:val="24"/>
          <w:szCs w:val="24"/>
        </w:rPr>
        <w:t>.  Another important weakness of these methods is the intensive computational resource use needed, which limits their application in mass virtual screening experiments</w:t>
      </w:r>
      <w:r>
        <w:rPr>
          <w:rFonts w:ascii="Times New Roman" w:hAnsi="Times New Roman"/>
          <w:position w:val="0"/>
          <w:sz w:val="24"/>
          <w:sz w:val="24"/>
          <w:szCs w:val="24"/>
          <w:shd w:fill="auto" w:val="clear"/>
          <w:vertAlign w:val="baseline"/>
        </w:rPr>
        <w:t>(18)</w:t>
      </w:r>
      <w:r>
        <w:rPr>
          <w:rFonts w:ascii="Times New Roman" w:hAnsi="Times New Roman"/>
          <w:sz w:val="24"/>
          <w:szCs w:val="24"/>
        </w:rPr>
        <w:t>.</w:t>
      </w:r>
    </w:p>
    <w:p>
      <w:pPr>
        <w:pStyle w:val="Normal1"/>
        <w:keepNext w:val="true"/>
        <w:jc w:val="both"/>
        <w:rPr>
          <w:rFonts w:ascii="Times New Roman" w:hAnsi="Times New Roman"/>
          <w:sz w:val="24"/>
          <w:szCs w:val="24"/>
        </w:rPr>
      </w:pPr>
      <w:r>
        <w:rPr>
          <w:rFonts w:ascii="Times New Roman" w:hAnsi="Times New Roman"/>
          <w:sz w:val="24"/>
          <w:szCs w:val="24"/>
        </w:rPr>
      </w:r>
    </w:p>
    <w:p>
      <w:pPr>
        <w:pStyle w:val="Heading3"/>
        <w:keepNext w:val="true"/>
        <w:ind w:left="0" w:hanging="0"/>
        <w:jc w:val="both"/>
        <w:rPr>
          <w:rFonts w:ascii="Times New Roman" w:hAnsi="Times New Roman"/>
        </w:rPr>
      </w:pPr>
      <w:bookmarkStart w:id="14" w:name="_m3jtnyvjl1vo"/>
      <w:bookmarkEnd w:id="14"/>
      <w:r>
        <w:rPr>
          <w:rFonts w:ascii="Times New Roman" w:hAnsi="Times New Roman"/>
          <w:sz w:val="24"/>
          <w:szCs w:val="24"/>
        </w:rPr>
        <w:tab/>
        <w:t xml:space="preserve">2.B. Knowledge-Based Scoring Functions </w:t>
      </w:r>
    </w:p>
    <w:p>
      <w:pPr>
        <w:pStyle w:val="Normal1"/>
        <w:keepNext w:val="true"/>
        <w:jc w:val="both"/>
        <w:rPr>
          <w:rFonts w:ascii="Times New Roman" w:hAnsi="Times New Roman"/>
        </w:rPr>
      </w:pPr>
      <w:r>
        <w:rPr>
          <w:rFonts w:ascii="Times New Roman" w:hAnsi="Times New Roman"/>
          <w:sz w:val="24"/>
          <w:szCs w:val="24"/>
        </w:rPr>
        <w:t>Knowledge-based scoring functions arise from the application of Boltzmann's principle to construct potentials of mean force from databases of protein-ligand structures</w:t>
      </w:r>
      <w:r>
        <w:rPr>
          <w:rFonts w:ascii="Times New Roman" w:hAnsi="Times New Roman"/>
          <w:position w:val="0"/>
          <w:sz w:val="24"/>
          <w:sz w:val="24"/>
          <w:szCs w:val="24"/>
          <w:shd w:fill="auto" w:val="clear"/>
          <w:vertAlign w:val="baseline"/>
        </w:rPr>
        <w:t>(19)</w:t>
      </w:r>
      <w:r>
        <w:rPr>
          <w:rFonts w:ascii="Times New Roman" w:hAnsi="Times New Roman"/>
          <w:sz w:val="24"/>
          <w:szCs w:val="24"/>
        </w:rPr>
        <w:t>. Perhaps the most notable knowledge-based scoring function is Drugscore</w:t>
      </w:r>
      <w:r>
        <w:rPr>
          <w:rFonts w:ascii="Times New Roman" w:hAnsi="Times New Roman"/>
          <w:position w:val="0"/>
          <w:sz w:val="24"/>
          <w:sz w:val="24"/>
          <w:szCs w:val="24"/>
          <w:shd w:fill="auto" w:val="clear"/>
          <w:vertAlign w:val="baseline"/>
        </w:rPr>
        <w:t>(20,21)</w:t>
      </w:r>
      <w:r>
        <w:rPr>
          <w:rFonts w:ascii="Times New Roman" w:hAnsi="Times New Roman"/>
          <w:sz w:val="24"/>
          <w:szCs w:val="24"/>
        </w:rPr>
        <w:t xml:space="preserve"> and its successor DSX</w:t>
      </w:r>
      <w:r>
        <w:rPr>
          <w:rFonts w:ascii="Times New Roman" w:hAnsi="Times New Roman"/>
          <w:position w:val="0"/>
          <w:sz w:val="24"/>
          <w:sz w:val="24"/>
          <w:szCs w:val="24"/>
          <w:shd w:fill="auto" w:val="clear"/>
          <w:vertAlign w:val="baseline"/>
        </w:rPr>
        <w:t>(22)</w:t>
      </w:r>
      <w:r>
        <w:rPr>
          <w:rFonts w:ascii="Times New Roman" w:hAnsi="Times New Roman"/>
          <w:sz w:val="24"/>
          <w:szCs w:val="24"/>
        </w:rPr>
        <w:t>. The main advantages of these scoring functions is that they can be trained on crystallographic data without requiring experimental binding affinity data and also the low computational resources expended in their calculation</w:t>
      </w:r>
      <w:r>
        <w:rPr>
          <w:rFonts w:ascii="Times New Roman" w:hAnsi="Times New Roman"/>
          <w:position w:val="0"/>
          <w:sz w:val="24"/>
          <w:sz w:val="24"/>
          <w:szCs w:val="24"/>
          <w:shd w:fill="auto" w:val="clear"/>
          <w:vertAlign w:val="baseline"/>
        </w:rPr>
        <w:t>(23)</w:t>
      </w:r>
      <w:r>
        <w:rPr>
          <w:rFonts w:ascii="Times New Roman" w:hAnsi="Times New Roman"/>
          <w:sz w:val="24"/>
          <w:szCs w:val="24"/>
        </w:rPr>
        <w:t>. Their main weakness is the difficulty in adequately representing rare atomic interactions, as well as the need to couple docking runs performed with these functions with other types of scoring functions to perform virtual screening</w:t>
      </w:r>
      <w:r>
        <w:rPr>
          <w:rFonts w:ascii="Times New Roman" w:hAnsi="Times New Roman"/>
          <w:position w:val="0"/>
          <w:sz w:val="24"/>
          <w:sz w:val="24"/>
          <w:szCs w:val="24"/>
          <w:shd w:fill="auto" w:val="clear"/>
          <w:vertAlign w:val="baseline"/>
        </w:rPr>
        <w:t>(24)</w:t>
      </w:r>
      <w:r>
        <w:rPr>
          <w:rFonts w:ascii="Times New Roman" w:hAnsi="Times New Roman"/>
          <w:sz w:val="24"/>
          <w:szCs w:val="24"/>
        </w:rPr>
        <w:t>.</w:t>
      </w:r>
    </w:p>
    <w:p>
      <w:pPr>
        <w:pStyle w:val="Heading3"/>
        <w:keepNext w:val="true"/>
        <w:ind w:left="0" w:hanging="0"/>
        <w:jc w:val="both"/>
        <w:rPr>
          <w:rFonts w:ascii="Times New Roman" w:hAnsi="Times New Roman"/>
        </w:rPr>
      </w:pPr>
      <w:bookmarkStart w:id="15" w:name="_88qjj5mu5to3"/>
      <w:bookmarkEnd w:id="15"/>
      <w:r>
        <w:rPr>
          <w:rFonts w:ascii="Times New Roman" w:hAnsi="Times New Roman"/>
          <w:sz w:val="24"/>
          <w:szCs w:val="24"/>
        </w:rPr>
        <w:tab/>
        <w:t>2.C. Empirical Scoring Functions</w:t>
      </w:r>
    </w:p>
    <w:p>
      <w:pPr>
        <w:pStyle w:val="Normal1"/>
        <w:keepNext w:val="true"/>
        <w:jc w:val="both"/>
        <w:rPr>
          <w:rFonts w:ascii="Times New Roman" w:hAnsi="Times New Roman"/>
        </w:rPr>
      </w:pPr>
      <w:r>
        <w:rPr>
          <w:rFonts w:ascii="Times New Roman" w:hAnsi="Times New Roman"/>
          <w:sz w:val="24"/>
          <w:szCs w:val="24"/>
        </w:rPr>
        <w:t>Empirical scoring functions aim to estimate the protein-ligand binding energy by adding the individual contributions from different terms. These terms aim to represent different physico-chemical phenomena observed in protein-ligand interactions. The almost ubiquitous terms used in different empirical scoring functions are a Van der Waals term, a solvation/electrostatic term, a hydrophobic interaction term, an H-bond term and a term to account for entropy</w:t>
      </w:r>
      <w:r>
        <w:rPr>
          <w:rFonts w:ascii="Times New Roman" w:hAnsi="Times New Roman"/>
          <w:position w:val="0"/>
          <w:sz w:val="24"/>
          <w:sz w:val="24"/>
          <w:szCs w:val="24"/>
          <w:shd w:fill="auto" w:val="clear"/>
          <w:vertAlign w:val="baseline"/>
        </w:rPr>
        <w:t>(6)</w:t>
      </w:r>
      <w:r>
        <w:rPr>
          <w:rFonts w:ascii="Times New Roman" w:hAnsi="Times New Roman"/>
          <w:sz w:val="24"/>
          <w:szCs w:val="24"/>
        </w:rPr>
        <w:t>. Each of these terms is normally considered to contribute to the overall score in a linear manner, although some scoring functions have explored non-linear relationships</w:t>
      </w:r>
      <w:r>
        <w:rPr>
          <w:rFonts w:ascii="Times New Roman" w:hAnsi="Times New Roman"/>
          <w:position w:val="0"/>
          <w:sz w:val="24"/>
          <w:sz w:val="24"/>
          <w:szCs w:val="24"/>
          <w:shd w:fill="auto" w:val="clear"/>
          <w:vertAlign w:val="baseline"/>
        </w:rPr>
        <w:t>(25)</w:t>
      </w:r>
      <w:r>
        <w:rPr>
          <w:rFonts w:ascii="Times New Roman" w:hAnsi="Times New Roman"/>
          <w:sz w:val="24"/>
          <w:szCs w:val="24"/>
        </w:rPr>
        <w:t>.</w:t>
      </w:r>
    </w:p>
    <w:p>
      <w:pPr>
        <w:pStyle w:val="Normal1"/>
        <w:keepNext w:val="true"/>
        <w:jc w:val="both"/>
        <w:rPr>
          <w:rFonts w:ascii="Times New Roman" w:hAnsi="Times New Roman"/>
        </w:rPr>
      </w:pPr>
      <w:r>
        <w:rPr>
          <w:rFonts w:ascii="Times New Roman" w:hAnsi="Times New Roman"/>
          <w:sz w:val="24"/>
          <w:szCs w:val="24"/>
        </w:rPr>
        <w:tab/>
        <w:t>Once these terms have been defined, most empirical scoring functions are derived by training a set of parameters such as atomic radii, constants and atom-type-dependent parameters, by performing multivariate linear regression (MLR) or partial least-squares (PLS) on a dataset of protein-ligand complexes with known three dimensional structures and experimentally measured binding affinities. This is true for the first empirical scoring function developed, LUDI</w:t>
      </w:r>
      <w:r>
        <w:rPr>
          <w:rFonts w:ascii="Times New Roman" w:hAnsi="Times New Roman"/>
          <w:position w:val="0"/>
          <w:sz w:val="24"/>
          <w:sz w:val="24"/>
          <w:szCs w:val="24"/>
          <w:shd w:fill="auto" w:val="clear"/>
          <w:vertAlign w:val="baseline"/>
        </w:rPr>
        <w:t>(26)</w:t>
      </w:r>
      <w:r>
        <w:rPr>
          <w:rFonts w:ascii="Times New Roman" w:hAnsi="Times New Roman"/>
          <w:sz w:val="24"/>
          <w:szCs w:val="24"/>
        </w:rPr>
        <w:t>, as well as for some of the most used and cited functions such as Chemscore</w:t>
      </w:r>
      <w:r>
        <w:rPr>
          <w:rFonts w:ascii="Times New Roman" w:hAnsi="Times New Roman"/>
          <w:position w:val="0"/>
          <w:sz w:val="24"/>
          <w:sz w:val="24"/>
          <w:szCs w:val="24"/>
          <w:shd w:fill="auto" w:val="clear"/>
          <w:vertAlign w:val="baseline"/>
        </w:rPr>
        <w:t>(27)</w:t>
      </w:r>
      <w:r>
        <w:rPr>
          <w:rFonts w:ascii="Times New Roman" w:hAnsi="Times New Roman"/>
          <w:sz w:val="24"/>
          <w:szCs w:val="24"/>
        </w:rPr>
        <w:t>, X-score</w:t>
      </w:r>
      <w:r>
        <w:rPr>
          <w:rFonts w:ascii="Times New Roman" w:hAnsi="Times New Roman"/>
          <w:position w:val="0"/>
          <w:sz w:val="24"/>
          <w:sz w:val="24"/>
          <w:szCs w:val="24"/>
          <w:shd w:fill="auto" w:val="clear"/>
          <w:vertAlign w:val="baseline"/>
        </w:rPr>
        <w:t>(28)</w:t>
      </w:r>
      <w:r>
        <w:rPr>
          <w:rFonts w:ascii="Times New Roman" w:hAnsi="Times New Roman"/>
          <w:sz w:val="24"/>
          <w:szCs w:val="24"/>
        </w:rPr>
        <w:t>, GlideScore</w:t>
      </w:r>
      <w:r>
        <w:rPr>
          <w:rFonts w:ascii="Times New Roman" w:hAnsi="Times New Roman"/>
          <w:position w:val="0"/>
          <w:sz w:val="24"/>
          <w:sz w:val="24"/>
          <w:szCs w:val="24"/>
          <w:shd w:fill="auto" w:val="clear"/>
          <w:vertAlign w:val="baseline"/>
        </w:rPr>
        <w:t>(29)</w:t>
      </w:r>
      <w:r>
        <w:rPr>
          <w:rFonts w:ascii="Times New Roman" w:hAnsi="Times New Roman"/>
          <w:sz w:val="24"/>
          <w:szCs w:val="24"/>
        </w:rPr>
        <w:t>,  the Autodock Vina scoring function</w:t>
      </w:r>
      <w:r>
        <w:rPr>
          <w:rFonts w:ascii="Times New Roman" w:hAnsi="Times New Roman"/>
          <w:position w:val="0"/>
          <w:sz w:val="24"/>
          <w:sz w:val="24"/>
          <w:szCs w:val="24"/>
          <w:shd w:fill="auto" w:val="clear"/>
          <w:vertAlign w:val="baseline"/>
        </w:rPr>
        <w:t>(30)</w:t>
      </w:r>
      <w:r>
        <w:rPr>
          <w:rFonts w:ascii="Times New Roman" w:hAnsi="Times New Roman"/>
          <w:sz w:val="24"/>
          <w:szCs w:val="24"/>
        </w:rPr>
        <w:t>, and the Vina-based Vinardo</w:t>
      </w:r>
      <w:r>
        <w:rPr>
          <w:rFonts w:ascii="Times New Roman" w:hAnsi="Times New Roman"/>
          <w:position w:val="0"/>
          <w:sz w:val="24"/>
          <w:sz w:val="24"/>
          <w:szCs w:val="24"/>
          <w:shd w:fill="auto" w:val="clear"/>
          <w:vertAlign w:val="baseline"/>
        </w:rPr>
        <w:t>(31)</w:t>
      </w:r>
      <w:r>
        <w:rPr>
          <w:rFonts w:ascii="Times New Roman" w:hAnsi="Times New Roman"/>
          <w:sz w:val="24"/>
          <w:szCs w:val="24"/>
        </w:rPr>
        <w:t xml:space="preserve"> scoring function.</w:t>
      </w:r>
    </w:p>
    <w:p>
      <w:pPr>
        <w:pStyle w:val="Normal1"/>
        <w:keepNext w:val="true"/>
        <w:jc w:val="both"/>
        <w:rPr>
          <w:rFonts w:ascii="Times New Roman" w:hAnsi="Times New Roman"/>
          <w:sz w:val="24"/>
          <w:szCs w:val="24"/>
        </w:rPr>
      </w:pPr>
      <w:r>
        <w:rPr>
          <w:rFonts w:ascii="Times New Roman" w:hAnsi="Times New Roman"/>
          <w:sz w:val="24"/>
          <w:szCs w:val="24"/>
        </w:rPr>
      </w:r>
    </w:p>
    <w:p>
      <w:pPr>
        <w:pStyle w:val="Normal1"/>
        <w:keepNext w:val="true"/>
        <w:jc w:val="both"/>
        <w:rPr>
          <w:rFonts w:ascii="Times New Roman" w:hAnsi="Times New Roman"/>
        </w:rPr>
      </w:pPr>
      <w:r>
        <w:rPr>
          <w:rFonts w:ascii="Times New Roman" w:hAnsi="Times New Roman"/>
          <w:sz w:val="24"/>
          <w:szCs w:val="24"/>
        </w:rPr>
        <w:t>One of the main advantages of empirical scoring functions is their low computational cost, especially when individual terms only involve measuring diatomic distances between ligand and protein atoms. This allows for the use of empirical scoring functions for ultra-large scale virtual screening, where millions of virtual compounds are screened to predict potential binders to a protein of interest</w:t>
      </w:r>
      <w:r>
        <w:rPr>
          <w:rFonts w:ascii="Times New Roman" w:hAnsi="Times New Roman"/>
          <w:position w:val="0"/>
          <w:sz w:val="24"/>
          <w:sz w:val="24"/>
          <w:szCs w:val="24"/>
          <w:shd w:fill="auto" w:val="clear"/>
          <w:vertAlign w:val="baseline"/>
        </w:rPr>
        <w:t>(32)</w:t>
      </w:r>
      <w:r>
        <w:rPr>
          <w:rFonts w:ascii="Times New Roman" w:hAnsi="Times New Roman"/>
          <w:sz w:val="24"/>
          <w:szCs w:val="24"/>
        </w:rPr>
        <w:t>. Another advantage worthy of mention is empirical scoring functions´ simplicity and interpretability of docking results. This interpretability is key in developing protein-specific scoring functions</w:t>
      </w:r>
      <w:r>
        <w:rPr>
          <w:rFonts w:ascii="Times New Roman" w:hAnsi="Times New Roman"/>
          <w:position w:val="0"/>
          <w:sz w:val="24"/>
          <w:sz w:val="24"/>
          <w:szCs w:val="24"/>
          <w:shd w:fill="auto" w:val="clear"/>
          <w:vertAlign w:val="baseline"/>
        </w:rPr>
        <w:t>(33)</w:t>
      </w:r>
      <w:r>
        <w:rPr>
          <w:rFonts w:ascii="Times New Roman" w:hAnsi="Times New Roman"/>
          <w:sz w:val="24"/>
          <w:szCs w:val="24"/>
        </w:rPr>
        <w:t>.</w:t>
      </w:r>
    </w:p>
    <w:p>
      <w:pPr>
        <w:pStyle w:val="Normal1"/>
        <w:keepNext w:val="true"/>
        <w:jc w:val="both"/>
        <w:rPr>
          <w:rFonts w:ascii="Times New Roman" w:hAnsi="Times New Roman"/>
        </w:rPr>
      </w:pPr>
      <w:r>
        <w:rPr>
          <w:rFonts w:ascii="Times New Roman" w:hAnsi="Times New Roman"/>
          <w:sz w:val="24"/>
          <w:szCs w:val="24"/>
        </w:rPr>
        <w:t>Amongst the limitations of empirical scoring functions is the fact that over-simplification of complex physical interactions between atoms can lead to problems when performing docking on proteins such as metallo-enzymes, or highly hydrated and/or water-bridge dependent protein-ligand interactions</w:t>
      </w:r>
      <w:r>
        <w:rPr>
          <w:rFonts w:ascii="Times New Roman" w:hAnsi="Times New Roman"/>
          <w:position w:val="0"/>
          <w:sz w:val="24"/>
          <w:sz w:val="24"/>
          <w:szCs w:val="24"/>
          <w:shd w:fill="auto" w:val="clear"/>
          <w:vertAlign w:val="baseline"/>
        </w:rPr>
        <w:t>(34–36)</w:t>
      </w:r>
      <w:r>
        <w:rPr>
          <w:rFonts w:ascii="Times New Roman" w:hAnsi="Times New Roman"/>
          <w:sz w:val="24"/>
          <w:szCs w:val="24"/>
        </w:rPr>
        <w:t>. For this reason, some programs have been developed to perform hydrated or “wet” docking</w:t>
      </w:r>
      <w:r>
        <w:rPr>
          <w:rFonts w:ascii="Times New Roman" w:hAnsi="Times New Roman"/>
          <w:position w:val="0"/>
          <w:sz w:val="24"/>
          <w:sz w:val="24"/>
          <w:szCs w:val="24"/>
          <w:shd w:fill="auto" w:val="clear"/>
          <w:vertAlign w:val="baseline"/>
        </w:rPr>
        <w:t>(37–39)</w:t>
      </w:r>
      <w:r>
        <w:rPr>
          <w:rFonts w:ascii="Times New Roman" w:hAnsi="Times New Roman"/>
          <w:sz w:val="24"/>
          <w:szCs w:val="24"/>
        </w:rPr>
        <w:t>. Also, the general applicability of a scoring function to novel protein-ligand complexes will depend strongly on the training set used (for example, the variety of atom types observed in said training set structures). The need for training set complexes to include experimental binding affinity data limits the amount of structures to be used for training.</w:t>
      </w:r>
    </w:p>
    <w:p>
      <w:pPr>
        <w:pStyle w:val="Normal1"/>
        <w:keepNext w:val="true"/>
        <w:jc w:val="both"/>
        <w:rPr>
          <w:rFonts w:ascii="Times New Roman" w:hAnsi="Times New Roman"/>
        </w:rPr>
      </w:pPr>
      <w:r>
        <w:rPr>
          <w:rFonts w:ascii="Times New Roman" w:hAnsi="Times New Roman"/>
          <w:sz w:val="24"/>
          <w:szCs w:val="24"/>
        </w:rPr>
        <w:t>Finally, it should be mentioned that if one considers the possible “scoring function space” for empirical SFs, it can be said that we have explored a relatively small portion of the possibilities</w:t>
      </w:r>
      <w:r>
        <w:rPr>
          <w:rFonts w:ascii="Times New Roman" w:hAnsi="Times New Roman"/>
          <w:position w:val="0"/>
          <w:sz w:val="24"/>
          <w:sz w:val="24"/>
          <w:szCs w:val="24"/>
          <w:shd w:fill="auto" w:val="clear"/>
          <w:vertAlign w:val="baseline"/>
        </w:rPr>
        <w:t>(33,40)</w:t>
      </w:r>
      <w:r>
        <w:rPr>
          <w:rFonts w:ascii="Times New Roman" w:hAnsi="Times New Roman"/>
          <w:sz w:val="24"/>
          <w:szCs w:val="24"/>
        </w:rPr>
        <w:t>. The scoring function space is vast and mainly populated with non generalizable or badly performing functions. This renders parametrization as well empirical SFs design (the selection of terms and the possible linear and non-linear ways to combine them), a challenging endeavor. As we explore in forthcoming sections, training SFs to simultaneously optimize scoring, docking and ranking capabilities should allow further exploration of this space and possibly lead to SF innovation.</w:t>
      </w:r>
    </w:p>
    <w:p>
      <w:pPr>
        <w:pStyle w:val="Heading3"/>
        <w:keepNext w:val="true"/>
        <w:ind w:left="0" w:hanging="0"/>
        <w:jc w:val="both"/>
        <w:rPr>
          <w:rFonts w:ascii="Times New Roman" w:hAnsi="Times New Roman"/>
        </w:rPr>
      </w:pPr>
      <w:bookmarkStart w:id="16" w:name="_3yj4lvupr84c"/>
      <w:bookmarkEnd w:id="16"/>
      <w:r>
        <w:rPr>
          <w:rFonts w:ascii="Times New Roman" w:hAnsi="Times New Roman"/>
          <w:sz w:val="24"/>
          <w:szCs w:val="24"/>
        </w:rPr>
        <w:tab/>
        <w:t>2.D. Descriptor-based Scoring Functions (machine learning)</w:t>
      </w:r>
    </w:p>
    <w:p>
      <w:pPr>
        <w:pStyle w:val="Normal1"/>
        <w:keepNext w:val="true"/>
        <w:jc w:val="both"/>
        <w:rPr>
          <w:rFonts w:ascii="Times New Roman" w:hAnsi="Times New Roman"/>
        </w:rPr>
      </w:pPr>
      <w:r>
        <w:rPr>
          <w:rFonts w:ascii="Times New Roman" w:hAnsi="Times New Roman"/>
          <w:sz w:val="24"/>
          <w:szCs w:val="24"/>
        </w:rPr>
        <w:t>These SFs  use a variety of ligand-protein interaction descriptors such as ligand atom type and number, ligand-protein atom pair distances, structural interaction fingerprints, geometrical descriptors and/or empirical-function-like interaction terms that have been used to train traditional machine learning (ML) algorithms, such as Random Forest (RF), Bayesian classifiers, Support Vector Machine (SVM), Gradient Boosting, feed-forward and convolutional Neural Networks</w:t>
      </w:r>
      <w:r>
        <w:rPr>
          <w:rFonts w:ascii="Times New Roman" w:hAnsi="Times New Roman"/>
          <w:position w:val="0"/>
          <w:sz w:val="24"/>
          <w:sz w:val="24"/>
          <w:szCs w:val="24"/>
          <w:shd w:fill="auto" w:val="clear"/>
          <w:vertAlign w:val="baseline"/>
        </w:rPr>
        <w:t>(41)</w:t>
      </w:r>
      <w:r>
        <w:rPr>
          <w:rFonts w:ascii="Times New Roman" w:hAnsi="Times New Roman"/>
          <w:sz w:val="24"/>
          <w:szCs w:val="24"/>
        </w:rPr>
        <w:t>. These functions are normally trained on protein-ligand complexes for which both structure and binding affinity data are available. In this sense, they are similar to empirical SFs. Unlike empirical SFs, the descriptors used are many times not physics-inspired, and they can be extremely complex models and  often not a linear combination of descriptors</w:t>
      </w:r>
      <w:r>
        <w:rPr>
          <w:rFonts w:ascii="Times New Roman" w:hAnsi="Times New Roman"/>
          <w:position w:val="0"/>
          <w:sz w:val="24"/>
          <w:sz w:val="24"/>
          <w:szCs w:val="24"/>
          <w:shd w:fill="auto" w:val="clear"/>
          <w:vertAlign w:val="baseline"/>
        </w:rPr>
        <w:t>(6)</w:t>
      </w:r>
      <w:r>
        <w:rPr>
          <w:rFonts w:ascii="Times New Roman" w:hAnsi="Times New Roman"/>
          <w:sz w:val="24"/>
          <w:szCs w:val="24"/>
        </w:rPr>
        <w:t xml:space="preserve">. </w:t>
      </w:r>
    </w:p>
    <w:p>
      <w:pPr>
        <w:pStyle w:val="Normal1"/>
        <w:keepNext w:val="true"/>
        <w:jc w:val="both"/>
        <w:rPr>
          <w:rFonts w:ascii="Times New Roman" w:hAnsi="Times New Roman"/>
        </w:rPr>
      </w:pPr>
      <w:r>
        <w:rPr>
          <w:rFonts w:ascii="Times New Roman" w:hAnsi="Times New Roman"/>
          <w:sz w:val="24"/>
          <w:szCs w:val="24"/>
        </w:rPr>
        <w:t>An advantage of descriptor-based SFs is that they are normally able to achieve higher performance metrics than empirical scoring functions for the task they are trained to perform. This is true for scoring capabilities</w:t>
      </w:r>
      <w:r>
        <w:rPr>
          <w:rFonts w:ascii="Times New Roman" w:hAnsi="Times New Roman"/>
          <w:position w:val="0"/>
          <w:sz w:val="24"/>
          <w:sz w:val="24"/>
          <w:szCs w:val="24"/>
          <w:shd w:fill="auto" w:val="clear"/>
          <w:vertAlign w:val="baseline"/>
        </w:rPr>
        <w:t>(42,43)</w:t>
      </w:r>
      <w:r>
        <w:rPr>
          <w:rFonts w:ascii="Times New Roman" w:hAnsi="Times New Roman"/>
          <w:sz w:val="24"/>
          <w:szCs w:val="24"/>
        </w:rPr>
        <w:t xml:space="preserve"> as well as for virtual screening</w:t>
      </w:r>
      <w:r>
        <w:rPr>
          <w:rFonts w:ascii="Times New Roman" w:hAnsi="Times New Roman"/>
          <w:position w:val="0"/>
          <w:sz w:val="24"/>
          <w:sz w:val="24"/>
          <w:szCs w:val="24"/>
          <w:shd w:fill="auto" w:val="clear"/>
          <w:vertAlign w:val="baseline"/>
        </w:rPr>
        <w:t>(44–46)</w:t>
      </w:r>
      <w:r>
        <w:rPr>
          <w:rFonts w:ascii="Times New Roman" w:hAnsi="Times New Roman"/>
          <w:sz w:val="24"/>
          <w:szCs w:val="24"/>
        </w:rPr>
        <w:t>. However, overfitting</w:t>
      </w:r>
      <w:r>
        <w:rPr>
          <w:rFonts w:ascii="Times New Roman" w:hAnsi="Times New Roman"/>
          <w:position w:val="0"/>
          <w:sz w:val="24"/>
          <w:sz w:val="24"/>
          <w:szCs w:val="24"/>
          <w:shd w:fill="auto" w:val="clear"/>
          <w:vertAlign w:val="baseline"/>
        </w:rPr>
        <w:t>(47)</w:t>
      </w:r>
      <w:r>
        <w:rPr>
          <w:rFonts w:ascii="Times New Roman" w:hAnsi="Times New Roman"/>
          <w:sz w:val="24"/>
          <w:szCs w:val="24"/>
        </w:rPr>
        <w:t xml:space="preserve">, memorization of ligand features without actual “learning” </w:t>
      </w:r>
      <w:r>
        <w:rPr>
          <w:rFonts w:ascii="Times New Roman" w:hAnsi="Times New Roman"/>
          <w:position w:val="0"/>
          <w:sz w:val="24"/>
          <w:sz w:val="24"/>
          <w:szCs w:val="24"/>
          <w:shd w:fill="auto" w:val="clear"/>
          <w:vertAlign w:val="baseline"/>
        </w:rPr>
        <w:t>(47–49)</w:t>
      </w:r>
      <w:r>
        <w:rPr>
          <w:rFonts w:ascii="Times New Roman" w:hAnsi="Times New Roman"/>
          <w:sz w:val="24"/>
          <w:szCs w:val="24"/>
        </w:rPr>
        <w:t>, learning the inherent bias of training datasets</w:t>
      </w:r>
      <w:r>
        <w:rPr>
          <w:rFonts w:ascii="Times New Roman" w:hAnsi="Times New Roman"/>
          <w:position w:val="0"/>
          <w:sz w:val="24"/>
          <w:sz w:val="24"/>
          <w:szCs w:val="24"/>
          <w:shd w:fill="auto" w:val="clear"/>
          <w:vertAlign w:val="baseline"/>
        </w:rPr>
        <w:t>(44,48,50)</w:t>
      </w:r>
      <w:r>
        <w:rPr>
          <w:rFonts w:ascii="Times New Roman" w:hAnsi="Times New Roman"/>
          <w:sz w:val="24"/>
          <w:szCs w:val="24"/>
        </w:rPr>
        <w:t xml:space="preserve">, and noticeable drops in performance when applying SFs to tasks other than those they was trained for </w:t>
      </w:r>
      <w:r>
        <w:rPr>
          <w:rFonts w:ascii="Times New Roman" w:hAnsi="Times New Roman"/>
          <w:position w:val="0"/>
          <w:sz w:val="24"/>
          <w:sz w:val="24"/>
          <w:szCs w:val="24"/>
          <w:shd w:fill="auto" w:val="clear"/>
          <w:vertAlign w:val="baseline"/>
        </w:rPr>
        <w:t>(51,52)</w:t>
      </w:r>
      <w:r>
        <w:rPr>
          <w:rFonts w:ascii="Times New Roman" w:hAnsi="Times New Roman"/>
          <w:sz w:val="24"/>
          <w:szCs w:val="24"/>
        </w:rPr>
        <w:t>, or performing the same task on other datasets</w:t>
      </w:r>
      <w:r>
        <w:rPr>
          <w:rFonts w:ascii="Times New Roman" w:hAnsi="Times New Roman"/>
          <w:position w:val="0"/>
          <w:sz w:val="24"/>
          <w:sz w:val="24"/>
          <w:szCs w:val="24"/>
          <w:shd w:fill="auto" w:val="clear"/>
          <w:vertAlign w:val="baseline"/>
        </w:rPr>
        <w:t>(44,48)</w:t>
      </w:r>
      <w:r>
        <w:rPr>
          <w:rFonts w:ascii="Times New Roman" w:hAnsi="Times New Roman"/>
          <w:sz w:val="24"/>
          <w:szCs w:val="24"/>
        </w:rPr>
        <w:t xml:space="preserve">, have all shown the limitations of the application of this family of SFs for SBDD. </w:t>
      </w:r>
    </w:p>
    <w:p>
      <w:pPr>
        <w:pStyle w:val="Normal1"/>
        <w:keepNext w:val="true"/>
        <w:jc w:val="both"/>
        <w:rPr>
          <w:rFonts w:ascii="Times New Roman" w:hAnsi="Times New Roman"/>
        </w:rPr>
      </w:pPr>
      <w:r>
        <w:rPr>
          <w:rFonts w:ascii="Times New Roman" w:hAnsi="Times New Roman"/>
          <w:sz w:val="24"/>
          <w:szCs w:val="24"/>
        </w:rPr>
        <w:t>Another limitation of machine-learning SFs is that the derivatives of the SF with respect to the geometrical coordinates are difficult to calculate, making the searches to find the global minimum challenging and costly. As a result, these SF are typically used for re-scoring (see section 3.C.1 ) rather than to perform actual molecular docking.</w:t>
      </w:r>
    </w:p>
    <w:p>
      <w:pPr>
        <w:pStyle w:val="Normal1"/>
        <w:keepNext w:val="true"/>
        <w:jc w:val="both"/>
        <w:rPr>
          <w:rFonts w:ascii="Times New Roman" w:hAnsi="Times New Roman"/>
        </w:rPr>
      </w:pPr>
      <w:r>
        <w:rPr>
          <w:rFonts w:ascii="Times New Roman" w:hAnsi="Times New Roman"/>
          <w:sz w:val="24"/>
          <w:szCs w:val="24"/>
        </w:rPr>
        <w:t>In recent years, exciting new progress has been made with several deep learning-based docking methods, the pioneer work of DeepDock</w:t>
      </w:r>
      <w:r>
        <w:rPr>
          <w:rFonts w:ascii="Times New Roman" w:hAnsi="Times New Roman"/>
          <w:position w:val="0"/>
          <w:sz w:val="24"/>
          <w:sz w:val="24"/>
          <w:szCs w:val="24"/>
          <w:shd w:fill="auto" w:val="clear"/>
          <w:vertAlign w:val="baseline"/>
        </w:rPr>
        <w:t>(53)</w:t>
      </w:r>
      <w:r>
        <w:rPr>
          <w:rFonts w:ascii="Times New Roman" w:hAnsi="Times New Roman"/>
          <w:sz w:val="24"/>
          <w:szCs w:val="24"/>
        </w:rPr>
        <w:t>, then EquiBind</w:t>
      </w:r>
      <w:r>
        <w:rPr>
          <w:rFonts w:ascii="Times New Roman" w:hAnsi="Times New Roman"/>
          <w:position w:val="0"/>
          <w:sz w:val="24"/>
          <w:sz w:val="24"/>
          <w:szCs w:val="24"/>
          <w:shd w:fill="auto" w:val="clear"/>
          <w:vertAlign w:val="baseline"/>
        </w:rPr>
        <w:t>(54)</w:t>
      </w:r>
      <w:r>
        <w:rPr>
          <w:rFonts w:ascii="Times New Roman" w:hAnsi="Times New Roman"/>
          <w:sz w:val="24"/>
          <w:szCs w:val="24"/>
        </w:rPr>
        <w:t>, TankBind</w:t>
      </w:r>
      <w:r>
        <w:rPr>
          <w:rFonts w:ascii="Times New Roman" w:hAnsi="Times New Roman"/>
          <w:position w:val="0"/>
          <w:sz w:val="24"/>
          <w:sz w:val="24"/>
          <w:szCs w:val="24"/>
          <w:shd w:fill="auto" w:val="clear"/>
          <w:vertAlign w:val="baseline"/>
        </w:rPr>
        <w:t>(55)</w:t>
      </w:r>
      <w:r>
        <w:rPr>
          <w:rFonts w:ascii="Times New Roman" w:hAnsi="Times New Roman"/>
          <w:sz w:val="24"/>
          <w:szCs w:val="24"/>
        </w:rPr>
        <w:t>,  DiffDock</w:t>
      </w:r>
      <w:r>
        <w:rPr>
          <w:rFonts w:ascii="Times New Roman" w:hAnsi="Times New Roman"/>
          <w:position w:val="0"/>
          <w:sz w:val="24"/>
          <w:sz w:val="24"/>
          <w:szCs w:val="24"/>
          <w:shd w:fill="auto" w:val="clear"/>
          <w:vertAlign w:val="baseline"/>
        </w:rPr>
        <w:t>(56)</w:t>
      </w:r>
      <w:r>
        <w:rPr>
          <w:rFonts w:ascii="Times New Roman" w:hAnsi="Times New Roman"/>
          <w:sz w:val="24"/>
          <w:szCs w:val="24"/>
        </w:rPr>
        <w:t xml:space="preserve"> and Uni-Mol</w:t>
      </w:r>
      <w:r>
        <w:rPr>
          <w:rFonts w:ascii="Times New Roman" w:hAnsi="Times New Roman"/>
          <w:position w:val="0"/>
          <w:sz w:val="24"/>
          <w:sz w:val="24"/>
          <w:szCs w:val="24"/>
          <w:shd w:fill="auto" w:val="clear"/>
          <w:vertAlign w:val="baseline"/>
        </w:rPr>
        <w:t>(57)</w:t>
      </w:r>
      <w:r>
        <w:rPr>
          <w:rFonts w:ascii="Times New Roman" w:hAnsi="Times New Roman"/>
          <w:sz w:val="24"/>
          <w:szCs w:val="24"/>
        </w:rPr>
        <w:t>. However, it was shown that this first generation of methods did not outperform “classical” docking software and SFs such as Vina and Gold at docking, and were not apparently generalizable to datasets that differ from their training sets</w:t>
      </w:r>
      <w:r>
        <w:rPr>
          <w:rFonts w:ascii="Times New Roman" w:hAnsi="Times New Roman"/>
          <w:position w:val="0"/>
          <w:sz w:val="24"/>
          <w:sz w:val="24"/>
          <w:szCs w:val="24"/>
          <w:shd w:fill="auto" w:val="clear"/>
          <w:vertAlign w:val="baseline"/>
        </w:rPr>
        <w:t>(58)</w:t>
      </w:r>
      <w:r>
        <w:rPr>
          <w:rFonts w:ascii="Times New Roman" w:hAnsi="Times New Roman"/>
          <w:sz w:val="24"/>
          <w:szCs w:val="24"/>
        </w:rPr>
        <w:t>. Also, diffusion-inspired pose minimization methods such as PLANTAIN</w:t>
      </w:r>
      <w:r>
        <w:rPr>
          <w:rFonts w:ascii="Times New Roman" w:hAnsi="Times New Roman"/>
          <w:position w:val="0"/>
          <w:sz w:val="24"/>
          <w:sz w:val="24"/>
          <w:szCs w:val="24"/>
          <w:shd w:fill="auto" w:val="clear"/>
          <w:vertAlign w:val="baseline"/>
        </w:rPr>
        <w:t>(59)</w:t>
      </w:r>
      <w:r>
        <w:rPr>
          <w:rFonts w:ascii="Times New Roman" w:hAnsi="Times New Roman"/>
          <w:sz w:val="24"/>
          <w:szCs w:val="24"/>
        </w:rPr>
        <w:t>, improved upon these results. More recently, a second generation of programs that use diffusion methods promise large improvements at reproducing experimental structures of protein-ligand complexes by performing docking, such as Uni-Molv2</w:t>
      </w:r>
      <w:r>
        <w:rPr>
          <w:rFonts w:ascii="Times New Roman" w:hAnsi="Times New Roman"/>
          <w:position w:val="0"/>
          <w:sz w:val="24"/>
          <w:sz w:val="24"/>
          <w:szCs w:val="24"/>
          <w:shd w:fill="auto" w:val="clear"/>
          <w:vertAlign w:val="baseline"/>
        </w:rPr>
        <w:t>(60)</w:t>
      </w:r>
      <w:r>
        <w:rPr>
          <w:rFonts w:ascii="Times New Roman" w:hAnsi="Times New Roman"/>
          <w:sz w:val="24"/>
          <w:szCs w:val="24"/>
        </w:rPr>
        <w:t>, DiffDock-L</w:t>
      </w:r>
      <w:r>
        <w:rPr>
          <w:rFonts w:ascii="Times New Roman" w:hAnsi="Times New Roman"/>
          <w:position w:val="0"/>
          <w:sz w:val="24"/>
          <w:sz w:val="24"/>
          <w:szCs w:val="24"/>
          <w:shd w:fill="auto" w:val="clear"/>
          <w:vertAlign w:val="baseline"/>
        </w:rPr>
        <w:t>(61)</w:t>
      </w:r>
      <w:r>
        <w:rPr>
          <w:rFonts w:ascii="Times New Roman" w:hAnsi="Times New Roman"/>
          <w:sz w:val="24"/>
          <w:szCs w:val="24"/>
        </w:rPr>
        <w:t xml:space="preserve"> and Alphafold3</w:t>
      </w:r>
      <w:r>
        <w:rPr>
          <w:rFonts w:ascii="Times New Roman" w:hAnsi="Times New Roman"/>
          <w:position w:val="0"/>
          <w:sz w:val="24"/>
          <w:sz w:val="24"/>
          <w:szCs w:val="24"/>
          <w:shd w:fill="auto" w:val="clear"/>
          <w:vertAlign w:val="baseline"/>
        </w:rPr>
        <w:t>(62)</w:t>
      </w:r>
      <w:r>
        <w:rPr>
          <w:rFonts w:ascii="Times New Roman" w:hAnsi="Times New Roman"/>
          <w:sz w:val="24"/>
          <w:szCs w:val="24"/>
        </w:rPr>
        <w:t xml:space="preserve">. It remains to be seen if this docking performance is generalizable, and also how plausible and effective these methods are at performing virtual screening with large and ultra-large virtual screening libraries, </w:t>
      </w:r>
      <w:ins w:id="37" w:author="Rodrigo Quiroga" w:date="2024-09-18T18:34:46Z">
        <w:r>
          <w:rPr>
            <w:rFonts w:ascii="Times New Roman" w:hAnsi="Times New Roman"/>
            <w:sz w:val="24"/>
            <w:szCs w:val="24"/>
          </w:rPr>
          <w:t>although there are recent advances based on promising transformer-based</w:t>
        </w:r>
      </w:ins>
      <w:r>
        <w:rPr>
          <w:rFonts w:ascii="Times New Roman" w:hAnsi="Times New Roman"/>
          <w:sz w:val="24"/>
          <w:szCs w:val="24"/>
          <w:rPrChange w:id="0" w:author="Rodrigo Quiroga" w:date="2024-09-18T18:34:46Z">
            <w:rPr>
              <w:sz w:val="24"/>
              <w:szCs w:val="24"/>
            </w:rPr>
          </w:rPrChange>
        </w:rPr>
        <w:t xml:space="preserve"> </w:t>
      </w:r>
      <w:r>
        <w:rPr>
          <w:rFonts w:ascii="Times New Roman" w:hAnsi="Times New Roman"/>
          <w:sz w:val="24"/>
          <w:szCs w:val="24"/>
        </w:rPr>
        <w:t>(63)</w:t>
      </w:r>
      <w:r>
        <w:rPr>
          <w:rFonts w:ascii="Times New Roman" w:hAnsi="Times New Roman"/>
        </w:rPr>
        <w:t xml:space="preserve"> </w:t>
      </w:r>
      <w:ins w:id="39" w:author="Rodrigo Quiroga" w:date="2024-09-18T18:58:22Z">
        <w:r>
          <w:rPr>
            <w:rFonts w:ascii="Times New Roman" w:hAnsi="Times New Roman"/>
          </w:rPr>
          <w:t>and pharmacophore-based</w:t>
        </w:r>
      </w:ins>
      <w:r>
        <w:rPr>
          <w:rFonts w:ascii="Times New Roman" w:hAnsi="Times New Roman"/>
        </w:rPr>
        <w:t xml:space="preserve">  </w:t>
      </w:r>
      <w:r>
        <w:rPr>
          <w:rFonts w:ascii="Times New Roman" w:hAnsi="Times New Roman"/>
          <w:sz w:val="24"/>
          <w:szCs w:val="24"/>
        </w:rPr>
        <w:t xml:space="preserve">(64) </w:t>
      </w:r>
      <w:ins w:id="40" w:author="Rodrigo Quiroga" w:date="2024-09-18T18:58:33Z">
        <w:r>
          <w:rPr>
            <w:rFonts w:ascii="Times New Roman" w:hAnsi="Times New Roman"/>
            <w:sz w:val="24"/>
            <w:szCs w:val="24"/>
          </w:rPr>
          <w:t>approaches to performing virtual screening.</w:t>
        </w:r>
      </w:ins>
    </w:p>
    <w:p>
      <w:pPr>
        <w:pStyle w:val="Normal1"/>
        <w:keepNext w:val="true"/>
        <w:jc w:val="both"/>
        <w:rPr>
          <w:rFonts w:ascii="Times New Roman" w:hAnsi="Times New Roman"/>
          <w:sz w:val="24"/>
          <w:szCs w:val="24"/>
          <w:highlight w:val="yellow"/>
        </w:rPr>
      </w:pPr>
      <w:r>
        <w:rPr>
          <w:rFonts w:ascii="Times New Roman" w:hAnsi="Times New Roman"/>
          <w:sz w:val="24"/>
          <w:szCs w:val="24"/>
          <w:highlight w:val="yellow"/>
        </w:rPr>
      </w:r>
    </w:p>
    <w:p>
      <w:pPr>
        <w:pStyle w:val="Heading3"/>
        <w:keepNext w:val="true"/>
        <w:ind w:left="0" w:hanging="0"/>
        <w:jc w:val="both"/>
        <w:rPr>
          <w:rFonts w:ascii="Times New Roman" w:hAnsi="Times New Roman"/>
        </w:rPr>
      </w:pPr>
      <w:bookmarkStart w:id="17" w:name="_4ubfxrr5l36c"/>
      <w:bookmarkEnd w:id="17"/>
      <w:r>
        <w:rPr>
          <w:rFonts w:ascii="Times New Roman" w:hAnsi="Times New Roman"/>
          <w:sz w:val="24"/>
          <w:szCs w:val="24"/>
        </w:rPr>
        <w:tab/>
        <w:t>2.E. Hybrid Methodologies</w:t>
      </w:r>
    </w:p>
    <w:p>
      <w:pPr>
        <w:pStyle w:val="Normal1"/>
        <w:keepNext w:val="true"/>
        <w:rPr>
          <w:rFonts w:ascii="Times New Roman" w:hAnsi="Times New Roman"/>
        </w:rPr>
      </w:pPr>
      <w:r>
        <w:rPr>
          <w:rFonts w:ascii="Times New Roman" w:hAnsi="Times New Roman"/>
          <w:sz w:val="24"/>
          <w:szCs w:val="24"/>
        </w:rPr>
        <w:tab/>
        <w:t xml:space="preserve"> </w:t>
        <w:tab/>
        <w:t xml:space="preserve"> </w:t>
        <w:tab/>
        <w:t xml:space="preserve"> </w:t>
        <w:tab/>
      </w:r>
    </w:p>
    <w:p>
      <w:pPr>
        <w:pStyle w:val="Normal1"/>
        <w:keepNext w:val="true"/>
        <w:rPr>
          <w:rFonts w:ascii="Times New Roman" w:hAnsi="Times New Roman"/>
        </w:rPr>
      </w:pPr>
      <w:del w:id="41" w:author="Rodrigo Quiroga" w:date="2024-09-18T18:37:07Z">
        <w:r>
          <w:rPr>
            <w:rFonts w:ascii="Times New Roman" w:hAnsi="Times New Roman"/>
            <w:sz w:val="24"/>
            <w:szCs w:val="24"/>
          </w:rPr>
          <w:delText>Though we will not focus further on these methods, it should be mentioned that s</w:delText>
        </w:r>
      </w:del>
      <w:r>
        <w:rPr>
          <w:rFonts w:ascii="Times New Roman" w:hAnsi="Times New Roman"/>
          <w:sz w:val="24"/>
          <w:szCs w:val="24"/>
        </w:rPr>
        <w:t>Some scoring functions were developed using a mixture of the SF types mentioned above</w:t>
      </w:r>
      <w:r>
        <w:rPr>
          <w:rFonts w:ascii="Times New Roman" w:hAnsi="Times New Roman"/>
          <w:position w:val="0"/>
          <w:sz w:val="24"/>
          <w:sz w:val="24"/>
          <w:szCs w:val="24"/>
          <w:shd w:fill="auto" w:val="clear"/>
          <w:vertAlign w:val="baseline"/>
        </w:rPr>
        <w:t>(65–67)</w:t>
      </w:r>
      <w:r>
        <w:rPr>
          <w:rFonts w:ascii="Times New Roman" w:hAnsi="Times New Roman"/>
          <w:sz w:val="24"/>
          <w:szCs w:val="24"/>
        </w:rPr>
        <w:t>, or have used consensus methods for a group of established SFs</w:t>
      </w:r>
      <w:r>
        <w:rPr>
          <w:rFonts w:ascii="Times New Roman" w:hAnsi="Times New Roman"/>
          <w:position w:val="0"/>
          <w:sz w:val="24"/>
          <w:sz w:val="24"/>
          <w:szCs w:val="24"/>
          <w:shd w:fill="auto" w:val="clear"/>
          <w:vertAlign w:val="baseline"/>
        </w:rPr>
        <w:t>(49)</w:t>
      </w:r>
      <w:r>
        <w:rPr>
          <w:rFonts w:ascii="Times New Roman" w:hAnsi="Times New Roman"/>
          <w:sz w:val="24"/>
          <w:szCs w:val="24"/>
        </w:rPr>
        <w:t>.</w:t>
      </w:r>
      <w:ins w:id="42" w:author="Rodrigo Quiroga" w:date="2024-09-18T19:01:01Z">
        <w:r>
          <w:rPr>
            <w:rFonts w:ascii="Times New Roman" w:hAnsi="Times New Roman"/>
            <w:sz w:val="24"/>
            <w:szCs w:val="24"/>
          </w:rPr>
          <w:t xml:space="preserve"> Other more recent advances which combine empirical and machine-learning based approaches have also proven promising</w:t>
        </w:r>
      </w:ins>
      <w:r>
        <w:rPr>
          <w:rFonts w:ascii="Times New Roman" w:hAnsi="Times New Roman"/>
          <w:position w:val="0"/>
          <w:sz w:val="24"/>
          <w:sz w:val="24"/>
          <w:szCs w:val="24"/>
          <w:shd w:fill="auto" w:val="clear"/>
          <w:vertAlign w:val="baseline"/>
        </w:rPr>
        <w:t>(68)</w:t>
      </w:r>
      <w:r>
        <w:rPr>
          <w:rFonts w:ascii="Times New Roman" w:hAnsi="Times New Roman"/>
          <w:sz w:val="24"/>
          <w:szCs w:val="24"/>
        </w:rPr>
        <w:t xml:space="preserve">. </w:t>
      </w:r>
      <w:ins w:id="43" w:author="Rodrigo Quiroga" w:date="2024-09-18T19:01:24Z">
        <w:r>
          <w:rPr>
            <w:rFonts w:ascii="Times New Roman" w:hAnsi="Times New Roman"/>
            <w:sz w:val="24"/>
            <w:szCs w:val="24"/>
          </w:rPr>
          <w:t>However, hybrid methodologies have been the focus of little recent research when compared to machine-learning based approaches.</w:t>
        </w:r>
      </w:ins>
    </w:p>
    <w:p>
      <w:pPr>
        <w:pStyle w:val="Heading2"/>
        <w:keepNext w:val="true"/>
        <w:spacing w:lineRule="auto" w:line="240" w:before="240" w:after="240"/>
        <w:jc w:val="both"/>
        <w:rPr>
          <w:rFonts w:ascii="Times New Roman" w:hAnsi="Times New Roman"/>
        </w:rPr>
      </w:pPr>
      <w:bookmarkStart w:id="18" w:name="_rjdbg62kbwo2"/>
      <w:bookmarkEnd w:id="18"/>
      <w:r>
        <w:rPr>
          <w:rFonts w:ascii="Times New Roman" w:hAnsi="Times New Roman"/>
          <w:sz w:val="28"/>
          <w:szCs w:val="28"/>
        </w:rPr>
        <w:t xml:space="preserve">3. Methodology Behind Scoring Function Training </w:t>
      </w:r>
    </w:p>
    <w:p>
      <w:pPr>
        <w:pStyle w:val="Heading3"/>
        <w:keepNext w:val="true"/>
        <w:spacing w:lineRule="auto" w:line="240" w:before="240" w:after="240"/>
        <w:ind w:left="0" w:hanging="0"/>
        <w:jc w:val="both"/>
        <w:rPr>
          <w:rFonts w:ascii="Times New Roman" w:hAnsi="Times New Roman"/>
        </w:rPr>
      </w:pPr>
      <w:bookmarkStart w:id="19" w:name="_kmc446fl9n7p"/>
      <w:bookmarkEnd w:id="19"/>
      <w:r>
        <w:rPr>
          <w:rFonts w:ascii="Times New Roman" w:hAnsi="Times New Roman"/>
          <w:sz w:val="24"/>
          <w:szCs w:val="24"/>
        </w:rPr>
        <w:tab/>
        <w:t xml:space="preserve">3.A. Data Collection and Preprocessing </w:t>
      </w:r>
    </w:p>
    <w:p>
      <w:pPr>
        <w:pStyle w:val="Normal1"/>
        <w:keepNext w:val="true"/>
        <w:jc w:val="both"/>
        <w:rPr>
          <w:rFonts w:ascii="Times New Roman" w:hAnsi="Times New Roman"/>
        </w:rPr>
      </w:pPr>
      <w:r>
        <w:rPr>
          <w:rFonts w:ascii="Times New Roman" w:hAnsi="Times New Roman"/>
          <w:sz w:val="24"/>
          <w:szCs w:val="24"/>
        </w:rPr>
        <w:t>Whatever the type of SF, and although low quality data has been shown to sometimes be helpful, high quality training data is necessary for training . Although others exist and have been reviewed elsewhere</w:t>
      </w:r>
      <w:r>
        <w:rPr>
          <w:rFonts w:ascii="Times New Roman" w:hAnsi="Times New Roman"/>
          <w:position w:val="0"/>
          <w:sz w:val="24"/>
          <w:sz w:val="24"/>
          <w:szCs w:val="24"/>
          <w:shd w:fill="auto" w:val="clear"/>
          <w:vertAlign w:val="baseline"/>
        </w:rPr>
        <w:t>(41)</w:t>
      </w:r>
      <w:r>
        <w:rPr>
          <w:rFonts w:ascii="Times New Roman" w:hAnsi="Times New Roman"/>
          <w:sz w:val="24"/>
          <w:szCs w:val="24"/>
        </w:rPr>
        <w:t>, the most utilized databases for structures of protein-ligand complexes and their binding data are PDBBIND</w:t>
      </w:r>
      <w:r>
        <w:rPr>
          <w:rFonts w:ascii="Times New Roman" w:hAnsi="Times New Roman"/>
          <w:position w:val="0"/>
          <w:sz w:val="24"/>
          <w:sz w:val="24"/>
          <w:szCs w:val="24"/>
          <w:shd w:fill="auto" w:val="clear"/>
          <w:vertAlign w:val="baseline"/>
        </w:rPr>
        <w:t>(69)</w:t>
      </w:r>
      <w:r>
        <w:rPr>
          <w:rFonts w:ascii="Times New Roman" w:hAnsi="Times New Roman"/>
          <w:sz w:val="24"/>
          <w:szCs w:val="24"/>
        </w:rPr>
        <w:t xml:space="preserve"> and CASF</w:t>
      </w:r>
      <w:r>
        <w:rPr>
          <w:rFonts w:ascii="Times New Roman" w:hAnsi="Times New Roman"/>
          <w:position w:val="0"/>
          <w:sz w:val="24"/>
          <w:sz w:val="24"/>
          <w:szCs w:val="24"/>
          <w:shd w:fill="auto" w:val="clear"/>
          <w:vertAlign w:val="baseline"/>
        </w:rPr>
        <w:t>(70)</w:t>
      </w:r>
      <w:r>
        <w:rPr>
          <w:rFonts w:ascii="Times New Roman" w:hAnsi="Times New Roman"/>
          <w:sz w:val="24"/>
          <w:szCs w:val="24"/>
        </w:rPr>
        <w:t xml:space="preserve"> for protein-ligand structures and binding affinity, and DUD-E</w:t>
      </w:r>
      <w:r>
        <w:rPr>
          <w:rFonts w:ascii="Times New Roman" w:hAnsi="Times New Roman"/>
          <w:position w:val="0"/>
          <w:sz w:val="24"/>
          <w:sz w:val="24"/>
          <w:szCs w:val="24"/>
          <w:shd w:fill="auto" w:val="clear"/>
          <w:vertAlign w:val="baseline"/>
        </w:rPr>
        <w:t>(71)</w:t>
      </w:r>
      <w:r>
        <w:rPr>
          <w:rFonts w:ascii="Times New Roman" w:hAnsi="Times New Roman"/>
          <w:sz w:val="24"/>
          <w:szCs w:val="24"/>
        </w:rPr>
        <w:t xml:space="preserve"> for virtual screening. </w:t>
      </w:r>
    </w:p>
    <w:p>
      <w:pPr>
        <w:pStyle w:val="Normal1"/>
        <w:keepNext w:val="true"/>
        <w:jc w:val="both"/>
        <w:rPr/>
      </w:pPr>
      <w:r>
        <w:rPr>
          <w:rFonts w:ascii="Times New Roman" w:hAnsi="Times New Roman"/>
          <w:sz w:val="24"/>
          <w:szCs w:val="24"/>
        </w:rPr>
        <w:t>Of these databases, it should be noted that the last PDBBIND release that is openly available is v2020, while starting from v2021 the database has switched to a subscription-based system (</w:t>
      </w:r>
      <w:hyperlink r:id="rId4">
        <w:r>
          <w:rPr>
            <w:rFonts w:ascii="Times New Roman" w:hAnsi="Times New Roman"/>
            <w:color w:val="1155CC"/>
            <w:sz w:val="24"/>
            <w:szCs w:val="24"/>
            <w:u w:val="single"/>
          </w:rPr>
          <w:t>https://www.pdbbind-plus.org.cn/</w:t>
        </w:r>
      </w:hyperlink>
      <w:r>
        <w:rPr>
          <w:rFonts w:ascii="Times New Roman" w:hAnsi="Times New Roman"/>
          <w:sz w:val="24"/>
          <w:szCs w:val="24"/>
        </w:rPr>
        <w:t xml:space="preserve">). </w:t>
      </w:r>
      <w:r>
        <w:rPr>
          <w:rFonts w:ascii="Times New Roman" w:hAnsi="Times New Roman"/>
          <w:sz w:val="24"/>
          <w:szCs w:val="24"/>
          <w:highlight w:val="yellow"/>
        </w:rPr>
        <w:t xml:space="preserve"> </w:t>
      </w:r>
    </w:p>
    <w:p>
      <w:pPr>
        <w:pStyle w:val="Normal1"/>
        <w:keepNext w:val="true"/>
        <w:jc w:val="both"/>
        <w:rPr>
          <w:rFonts w:ascii="Times New Roman" w:hAnsi="Times New Roman"/>
          <w:sz w:val="24"/>
          <w:szCs w:val="24"/>
          <w:highlight w:val="yellow"/>
        </w:rPr>
      </w:pPr>
      <w:r>
        <w:rPr>
          <w:rFonts w:ascii="Times New Roman" w:hAnsi="Times New Roman"/>
          <w:sz w:val="24"/>
          <w:szCs w:val="24"/>
          <w:highlight w:val="yellow"/>
        </w:rPr>
      </w:r>
    </w:p>
    <w:p>
      <w:pPr>
        <w:pStyle w:val="Normal1"/>
        <w:keepNext w:val="true"/>
        <w:jc w:val="both"/>
        <w:rPr>
          <w:rFonts w:ascii="Times New Roman" w:hAnsi="Times New Roman"/>
        </w:rPr>
      </w:pPr>
      <w:r>
        <w:rPr>
          <w:rFonts w:ascii="Times New Roman" w:hAnsi="Times New Roman"/>
          <w:sz w:val="24"/>
          <w:szCs w:val="24"/>
        </w:rPr>
        <w:t>The CASF database is a subset of PDBBIND, with the latest release version being v2016</w:t>
      </w:r>
      <w:r>
        <w:rPr>
          <w:rFonts w:ascii="Times New Roman" w:hAnsi="Times New Roman"/>
          <w:position w:val="0"/>
          <w:sz w:val="24"/>
          <w:sz w:val="24"/>
          <w:szCs w:val="24"/>
          <w:shd w:fill="auto" w:val="clear"/>
          <w:vertAlign w:val="baseline"/>
        </w:rPr>
        <w:t>(72)</w:t>
      </w:r>
      <w:r>
        <w:rPr>
          <w:rFonts w:ascii="Times New Roman" w:hAnsi="Times New Roman"/>
          <w:sz w:val="24"/>
          <w:szCs w:val="24"/>
        </w:rPr>
        <w:t xml:space="preserve">. CASF offers the enticing possibility to standardize SF evaluation, which is a promising concept. However, it should be noted that the evaluation of docking power and ranking power (see section 3.C) performed with CASF is done in a non self-consistent manner, which entails multiple caveats, especially for complex scoring functions such as machine-learning based SFs. </w:t>
      </w:r>
    </w:p>
    <w:p>
      <w:pPr>
        <w:pStyle w:val="Normal1"/>
        <w:keepNext w:val="true"/>
        <w:jc w:val="both"/>
        <w:rPr>
          <w:rFonts w:ascii="Times New Roman" w:hAnsi="Times New Roman"/>
        </w:rPr>
      </w:pPr>
      <w:r>
        <w:rPr>
          <w:rFonts w:ascii="Times New Roman" w:hAnsi="Times New Roman"/>
          <w:sz w:val="24"/>
          <w:szCs w:val="24"/>
        </w:rPr>
        <w:t>Compounds experimentally determined to not bind to certain proteins constitute valuable information for virtual screening dataset construction</w:t>
      </w:r>
      <w:r>
        <w:rPr>
          <w:rFonts w:ascii="Times New Roman" w:hAnsi="Times New Roman"/>
          <w:position w:val="0"/>
          <w:sz w:val="24"/>
          <w:sz w:val="24"/>
          <w:szCs w:val="24"/>
          <w:shd w:fill="auto" w:val="clear"/>
          <w:vertAlign w:val="baseline"/>
        </w:rPr>
        <w:t>(73)</w:t>
      </w:r>
      <w:r>
        <w:rPr>
          <w:rFonts w:ascii="Times New Roman" w:hAnsi="Times New Roman"/>
          <w:sz w:val="24"/>
          <w:szCs w:val="24"/>
        </w:rPr>
        <w:t>, however this experimental information is severely lacking. Initial datasets using only these experimentally verified inactive compounds or decoys were small</w:t>
      </w:r>
      <w:r>
        <w:rPr>
          <w:rFonts w:ascii="Times New Roman" w:hAnsi="Times New Roman"/>
          <w:position w:val="0"/>
          <w:sz w:val="24"/>
          <w:sz w:val="24"/>
          <w:szCs w:val="24"/>
          <w:shd w:fill="auto" w:val="clear"/>
          <w:vertAlign w:val="baseline"/>
        </w:rPr>
        <w:t>(74)</w:t>
      </w:r>
      <w:r>
        <w:rPr>
          <w:rFonts w:ascii="Times New Roman" w:hAnsi="Times New Roman"/>
          <w:sz w:val="24"/>
          <w:szCs w:val="24"/>
        </w:rPr>
        <w:t>, but recent efforts in this direction have constructed promising, larger datasets</w:t>
      </w:r>
      <w:r>
        <w:rPr>
          <w:rFonts w:ascii="Times New Roman" w:hAnsi="Times New Roman"/>
          <w:position w:val="0"/>
          <w:sz w:val="24"/>
          <w:sz w:val="24"/>
          <w:szCs w:val="24"/>
          <w:shd w:fill="auto" w:val="clear"/>
          <w:vertAlign w:val="baseline"/>
        </w:rPr>
        <w:t>(75)</w:t>
      </w:r>
      <w:r>
        <w:rPr>
          <w:rFonts w:ascii="Times New Roman" w:hAnsi="Times New Roman"/>
          <w:sz w:val="24"/>
          <w:szCs w:val="24"/>
        </w:rPr>
        <w:t xml:space="preserve">. </w:t>
      </w:r>
    </w:p>
    <w:p>
      <w:pPr>
        <w:pStyle w:val="Normal1"/>
        <w:keepNext w:val="true"/>
        <w:jc w:val="both"/>
        <w:rPr>
          <w:rFonts w:ascii="Times New Roman" w:hAnsi="Times New Roman"/>
        </w:rPr>
      </w:pPr>
      <w:r>
        <w:rPr>
          <w:rFonts w:ascii="Times New Roman" w:hAnsi="Times New Roman"/>
          <w:sz w:val="24"/>
          <w:szCs w:val="24"/>
        </w:rPr>
        <w:t>Due to the scarcity of “negative examples”, “non-binders” or low binding affinity data and structures, data augmentation has been proposed as a way to generate more informative training sets that should increase the generalizability of SFs as well as improve their docking and virtual screening performance</w:t>
      </w:r>
      <w:r>
        <w:rPr>
          <w:rFonts w:ascii="Times New Roman" w:hAnsi="Times New Roman"/>
          <w:position w:val="0"/>
          <w:sz w:val="24"/>
          <w:sz w:val="24"/>
          <w:szCs w:val="24"/>
          <w:shd w:fill="auto" w:val="clear"/>
          <w:vertAlign w:val="baseline"/>
        </w:rPr>
        <w:t>(71,76)</w:t>
      </w:r>
      <w:r>
        <w:rPr>
          <w:rFonts w:ascii="Times New Roman" w:hAnsi="Times New Roman"/>
          <w:sz w:val="24"/>
          <w:szCs w:val="24"/>
        </w:rPr>
        <w:t>.  Although this is a step in the right direction, this augmented data is generated in a non self-consistent way. This diminishes its potential to actually improve the  generalizability and performance of SFs trained on this augmented data. Adapting such strategies to augment data in a self-consistent manner could be one of the possible routes to pave the way for developing better SFs, although this methodology may be more plausible and easily applied to empirical or hybrid SFs.</w:t>
      </w:r>
      <w:r>
        <w:rPr>
          <w:rFonts w:ascii="Times New Roman" w:hAnsi="Times New Roman"/>
          <w:sz w:val="24"/>
          <w:szCs w:val="24"/>
          <w:highlight w:val="yellow"/>
        </w:rPr>
        <w:t xml:space="preserve"> </w:t>
      </w:r>
    </w:p>
    <w:p>
      <w:pPr>
        <w:pStyle w:val="Normal1"/>
        <w:keepNext w:val="true"/>
        <w:jc w:val="both"/>
        <w:rPr>
          <w:rFonts w:ascii="Times New Roman" w:hAnsi="Times New Roman"/>
        </w:rPr>
      </w:pPr>
      <w:r>
        <w:rPr>
          <w:rFonts w:ascii="Times New Roman" w:hAnsi="Times New Roman"/>
          <w:sz w:val="24"/>
          <w:szCs w:val="24"/>
        </w:rPr>
        <w:t>Regarding virtual screening datasets, the DUD-E database is one of the most used and cited, but has been shown to be inherently biased</w:t>
      </w:r>
      <w:r>
        <w:rPr>
          <w:rFonts w:ascii="Times New Roman" w:hAnsi="Times New Roman"/>
          <w:position w:val="0"/>
          <w:sz w:val="24"/>
          <w:sz w:val="24"/>
          <w:szCs w:val="24"/>
          <w:shd w:fill="auto" w:val="clear"/>
          <w:vertAlign w:val="baseline"/>
        </w:rPr>
        <w:t>(48)</w:t>
      </w:r>
      <w:r>
        <w:rPr>
          <w:rFonts w:ascii="Times New Roman" w:hAnsi="Times New Roman"/>
          <w:sz w:val="24"/>
          <w:szCs w:val="24"/>
        </w:rPr>
        <w:t>, and should be used with caution for training purposes, especially for machine-learning-based SFs. As highlighted above, these methods can easily “learn” these biases and can display outstanding performance metrics that are not expected to extrapolate to other datasets. Several alternatives have been developed in the last few years with some notable examples being the AD dataset</w:t>
      </w:r>
      <w:r>
        <w:rPr>
          <w:rFonts w:ascii="Times New Roman" w:hAnsi="Times New Roman"/>
          <w:position w:val="0"/>
          <w:sz w:val="24"/>
          <w:sz w:val="24"/>
          <w:szCs w:val="24"/>
          <w:shd w:fill="auto" w:val="clear"/>
          <w:vertAlign w:val="baseline"/>
        </w:rPr>
        <w:t>(48)</w:t>
      </w:r>
      <w:r>
        <w:rPr>
          <w:rFonts w:ascii="Times New Roman" w:hAnsi="Times New Roman"/>
          <w:sz w:val="24"/>
          <w:szCs w:val="24"/>
        </w:rPr>
        <w:t>, LIT-PCBA</w:t>
      </w:r>
      <w:r>
        <w:rPr>
          <w:rFonts w:ascii="Times New Roman" w:hAnsi="Times New Roman"/>
          <w:position w:val="0"/>
          <w:sz w:val="24"/>
          <w:sz w:val="24"/>
          <w:szCs w:val="24"/>
          <w:shd w:fill="auto" w:val="clear"/>
          <w:vertAlign w:val="baseline"/>
        </w:rPr>
        <w:t>(75)</w:t>
      </w:r>
      <w:r>
        <w:rPr>
          <w:rFonts w:ascii="Times New Roman" w:hAnsi="Times New Roman"/>
          <w:sz w:val="24"/>
          <w:szCs w:val="24"/>
        </w:rPr>
        <w:t xml:space="preserve"> and TocoDecoy</w:t>
      </w:r>
      <w:r>
        <w:rPr>
          <w:rFonts w:ascii="Times New Roman" w:hAnsi="Times New Roman"/>
          <w:position w:val="0"/>
          <w:sz w:val="24"/>
          <w:sz w:val="24"/>
          <w:szCs w:val="24"/>
          <w:shd w:fill="auto" w:val="clear"/>
          <w:vertAlign w:val="baseline"/>
        </w:rPr>
        <w:t>(77)</w:t>
      </w:r>
      <w:r>
        <w:rPr>
          <w:rFonts w:ascii="Times New Roman" w:hAnsi="Times New Roman"/>
          <w:sz w:val="24"/>
          <w:szCs w:val="24"/>
        </w:rPr>
        <w:t>.</w:t>
      </w:r>
    </w:p>
    <w:p>
      <w:pPr>
        <w:pStyle w:val="Normal1"/>
        <w:keepNext w:val="true"/>
        <w:jc w:val="both"/>
        <w:rPr>
          <w:rFonts w:ascii="Times New Roman" w:hAnsi="Times New Roman"/>
        </w:rPr>
      </w:pPr>
      <w:r>
        <w:rPr>
          <w:rFonts w:ascii="Times New Roman" w:hAnsi="Times New Roman"/>
          <w:sz w:val="24"/>
          <w:szCs w:val="24"/>
        </w:rPr>
        <w:t>Recently, several methods have been proposed for generating decoys with less bias, or to generate a determined bias</w:t>
      </w:r>
      <w:r>
        <w:rPr>
          <w:rFonts w:ascii="Times New Roman" w:hAnsi="Times New Roman"/>
          <w:position w:val="0"/>
          <w:sz w:val="24"/>
          <w:sz w:val="24"/>
          <w:szCs w:val="24"/>
          <w:shd w:fill="auto" w:val="clear"/>
          <w:vertAlign w:val="baseline"/>
        </w:rPr>
        <w:t>(78)</w:t>
      </w:r>
      <w:r>
        <w:rPr>
          <w:rFonts w:ascii="Times New Roman" w:hAnsi="Times New Roman"/>
          <w:sz w:val="24"/>
          <w:szCs w:val="24"/>
        </w:rPr>
        <w:t>. This is a sound idea, but as is always the case with programmatic generation of decoy compounds, special care must be taken to ensure that SFs trained using this data do not “learn” the inverse function of the methods used to generate the decoys, therefore being able to achieve spuriously high virtual screening performance with little generalizability.</w:t>
      </w:r>
    </w:p>
    <w:p>
      <w:pPr>
        <w:pStyle w:val="Heading3"/>
        <w:keepNext w:val="true"/>
        <w:spacing w:lineRule="auto" w:line="240" w:before="240" w:after="240"/>
        <w:ind w:left="0" w:hanging="0"/>
        <w:jc w:val="both"/>
        <w:rPr>
          <w:rFonts w:ascii="Times New Roman" w:hAnsi="Times New Roman"/>
        </w:rPr>
      </w:pPr>
      <w:bookmarkStart w:id="20" w:name="_fj7v9modc5od"/>
      <w:bookmarkEnd w:id="20"/>
      <w:r>
        <w:rPr>
          <w:rFonts w:ascii="Times New Roman" w:hAnsi="Times New Roman"/>
          <w:sz w:val="24"/>
          <w:szCs w:val="24"/>
        </w:rPr>
        <w:tab/>
        <w:t xml:space="preserve">3.B. Feature Selection and Representation </w:t>
      </w:r>
    </w:p>
    <w:p>
      <w:pPr>
        <w:pStyle w:val="Normal1"/>
        <w:keepNext w:val="true"/>
        <w:keepLines w:val="false"/>
        <w:pageBreakBefore w:val="false"/>
        <w:widowControl/>
        <w:pBdr/>
        <w:shd w:val="clear" w:fill="auto"/>
        <w:spacing w:lineRule="auto" w:line="276" w:before="0" w:after="0"/>
        <w:ind w:left="0" w:right="0" w:hanging="0"/>
        <w:jc w:val="both"/>
        <w:rPr>
          <w:rFonts w:ascii="Times New Roman" w:hAnsi="Times New Roman"/>
        </w:rPr>
      </w:pPr>
      <w:r>
        <w:rPr>
          <w:rFonts w:ascii="Times New Roman" w:hAnsi="Times New Roman"/>
          <w:color w:val="000000"/>
          <w:sz w:val="24"/>
          <w:szCs w:val="24"/>
        </w:rPr>
        <w:t>Regarding both empirical and descriptor-based (machine-learning) SFs, feature selection is a vital part of training a novel scoring function. Great care should be taken when including non-physics based descriptors, and even non-interaction protein and ligand descriptors, as these by themselves have been shown to be enough to achieve high correlations with experimental binding data when used to train machine learning algorithms such as random forest and convolutional neural networks</w:t>
      </w:r>
      <w:r>
        <w:rPr>
          <w:rFonts w:ascii="Times New Roman" w:hAnsi="Times New Roman"/>
          <w:position w:val="0"/>
          <w:sz w:val="24"/>
          <w:sz w:val="24"/>
          <w:szCs w:val="24"/>
          <w:shd w:fill="auto" w:val="clear"/>
          <w:vertAlign w:val="baseline"/>
        </w:rPr>
        <w:t>(47,48,52)</w:t>
      </w:r>
      <w:r>
        <w:rPr>
          <w:rFonts w:ascii="Times New Roman" w:hAnsi="Times New Roman"/>
          <w:color w:val="000000"/>
          <w:sz w:val="24"/>
          <w:szCs w:val="24"/>
        </w:rPr>
        <w:t xml:space="preserve">. Reducing the number of non-physical and non-interaction descriptors should reduce the probability of overfitting and memorization. All SFs which include ligand and protein descriptors as well as interaction-based descriptors should be trained and tested both with and without interaction-based descriptors, to </w:t>
      </w:r>
      <w:r>
        <w:rPr>
          <w:rFonts w:ascii="Times New Roman" w:hAnsi="Times New Roman"/>
          <w:sz w:val="24"/>
          <w:szCs w:val="24"/>
        </w:rPr>
        <w:t xml:space="preserve">analyze </w:t>
      </w:r>
      <w:r>
        <w:rPr>
          <w:rFonts w:ascii="Times New Roman" w:hAnsi="Times New Roman"/>
          <w:color w:val="000000"/>
          <w:sz w:val="24"/>
          <w:szCs w:val="24"/>
        </w:rPr>
        <w:t>the extent to which the SF shows memorization issues.</w:t>
      </w:r>
    </w:p>
    <w:p>
      <w:pPr>
        <w:pStyle w:val="Heading3"/>
        <w:keepNext w:val="true"/>
        <w:spacing w:lineRule="auto" w:line="240" w:before="240" w:after="240"/>
        <w:ind w:left="0" w:hanging="0"/>
        <w:jc w:val="both"/>
        <w:rPr>
          <w:rFonts w:ascii="Times New Roman" w:hAnsi="Times New Roman"/>
        </w:rPr>
      </w:pPr>
      <w:bookmarkStart w:id="21" w:name="_4x870lth33f9"/>
      <w:bookmarkEnd w:id="21"/>
      <w:r>
        <w:rPr>
          <w:rFonts w:ascii="Times New Roman" w:hAnsi="Times New Roman"/>
          <w:sz w:val="24"/>
          <w:szCs w:val="24"/>
        </w:rPr>
        <w:tab/>
        <w:t>3.C. Training SFs for different tasks and the success metrics used for each</w:t>
      </w:r>
    </w:p>
    <w:p>
      <w:pPr>
        <w:pStyle w:val="Normal1"/>
        <w:keepNext w:val="true"/>
        <w:jc w:val="both"/>
        <w:rPr>
          <w:rFonts w:ascii="Times New Roman" w:hAnsi="Times New Roman"/>
        </w:rPr>
      </w:pPr>
      <w:r>
        <w:rPr>
          <w:rFonts w:ascii="Times New Roman" w:hAnsi="Times New Roman"/>
          <w:sz w:val="24"/>
          <w:szCs w:val="24"/>
        </w:rPr>
        <w:t>There are three main tasks which we ask of scoring functions:</w:t>
      </w:r>
    </w:p>
    <w:p>
      <w:pPr>
        <w:pStyle w:val="Heading4"/>
        <w:keepNext w:val="true"/>
        <w:ind w:firstLine="720"/>
        <w:jc w:val="both"/>
        <w:rPr>
          <w:rFonts w:ascii="Times New Roman" w:hAnsi="Times New Roman"/>
        </w:rPr>
      </w:pPr>
      <w:bookmarkStart w:id="22" w:name="_esjggtvykr2l"/>
      <w:bookmarkEnd w:id="22"/>
      <w:r>
        <w:rPr>
          <w:rFonts w:ascii="Times New Roman" w:hAnsi="Times New Roman"/>
          <w:i/>
          <w:sz w:val="24"/>
          <w:szCs w:val="24"/>
        </w:rPr>
        <w:tab/>
        <w:t xml:space="preserve">3.C.1- Scoring power: </w:t>
      </w:r>
    </w:p>
    <w:p>
      <w:pPr>
        <w:pStyle w:val="Normal1"/>
        <w:keepNext w:val="true"/>
        <w:jc w:val="both"/>
        <w:rPr>
          <w:rFonts w:ascii="Times New Roman" w:hAnsi="Times New Roman"/>
        </w:rPr>
      </w:pPr>
      <w:r>
        <w:rPr>
          <w:rFonts w:ascii="Times New Roman" w:hAnsi="Times New Roman"/>
          <w:sz w:val="24"/>
          <w:szCs w:val="24"/>
        </w:rPr>
        <w:t>Scoring power can be defined as the ability to predict a protein-ligand interaction score for experimental structures which correlates with experimental binding affinities</w:t>
      </w:r>
      <w:r>
        <w:rPr>
          <w:rFonts w:ascii="Times New Roman" w:hAnsi="Times New Roman"/>
          <w:position w:val="0"/>
          <w:sz w:val="24"/>
          <w:sz w:val="24"/>
          <w:szCs w:val="24"/>
          <w:shd w:fill="auto" w:val="clear"/>
          <w:vertAlign w:val="baseline"/>
        </w:rPr>
        <w:t>(70,79)</w:t>
      </w:r>
      <w:r>
        <w:rPr>
          <w:rFonts w:ascii="Times New Roman" w:hAnsi="Times New Roman"/>
          <w:sz w:val="24"/>
          <w:szCs w:val="24"/>
        </w:rPr>
        <w:t>. This is the “classical” task that empirical and physics-based SFs are trained to perform</w:t>
      </w:r>
      <w:r>
        <w:rPr>
          <w:rFonts w:ascii="Times New Roman" w:hAnsi="Times New Roman"/>
          <w:position w:val="0"/>
          <w:sz w:val="24"/>
          <w:sz w:val="24"/>
          <w:szCs w:val="24"/>
          <w:shd w:fill="auto" w:val="clear"/>
          <w:vertAlign w:val="baseline"/>
        </w:rPr>
        <w:t>(6)</w:t>
      </w:r>
      <w:r>
        <w:rPr>
          <w:rFonts w:ascii="Times New Roman" w:hAnsi="Times New Roman"/>
          <w:sz w:val="24"/>
          <w:szCs w:val="24"/>
        </w:rPr>
        <w:t>. However, when the SF is complex and the scoring task is the only task used to train the SF, there is no guarantee that the resulting scoring function has global or even local minima corresponding to protein-ligand complexes which closely resemble the experimental training structures. In other words, the parameters of the SF (which are normally trained by MLR in the case of empirical scoring functions, or diverse machine learning algorithms in the case of descriptor-based methods) are highly degenerated, which means solutions do not converge to a single parameter combination, but instead there are multiple possibilities which represent diverging SFs, albeit with similar scoring power results. The amount of information provided to our training model is scarce, and this may partially explain why machine-learning based scoring functions are able to outperform physics and empirical scoring functions without the need to even include features which describe protein-ligand interactions</w:t>
      </w:r>
      <w:r>
        <w:rPr>
          <w:rFonts w:ascii="Times New Roman" w:hAnsi="Times New Roman"/>
          <w:position w:val="0"/>
          <w:sz w:val="24"/>
          <w:sz w:val="24"/>
          <w:szCs w:val="24"/>
          <w:shd w:fill="auto" w:val="clear"/>
          <w:vertAlign w:val="baseline"/>
        </w:rPr>
        <w:t>(48,52)</w:t>
      </w:r>
      <w:r>
        <w:rPr>
          <w:rFonts w:ascii="Times New Roman" w:hAnsi="Times New Roman"/>
          <w:sz w:val="24"/>
          <w:szCs w:val="24"/>
        </w:rPr>
        <w:t>. Great care should be taken when applying a SF trained only for scoring power to other tasks such as docking or virtual screening, or when applying it to a dataset on which it was not trained, since there are little to no guarantees that it´s capacities extrapolate to cases or tasks not included in the training dataset.</w:t>
      </w:r>
    </w:p>
    <w:p>
      <w:pPr>
        <w:pStyle w:val="Heading4"/>
        <w:keepNext w:val="true"/>
        <w:ind w:firstLine="720"/>
        <w:jc w:val="both"/>
        <w:rPr>
          <w:rFonts w:ascii="Times New Roman" w:hAnsi="Times New Roman"/>
        </w:rPr>
      </w:pPr>
      <w:bookmarkStart w:id="23" w:name="_4atzq4dal4q4"/>
      <w:bookmarkEnd w:id="23"/>
      <w:r>
        <w:rPr>
          <w:rFonts w:ascii="Times New Roman" w:hAnsi="Times New Roman"/>
          <w:i/>
          <w:sz w:val="24"/>
          <w:szCs w:val="24"/>
        </w:rPr>
        <w:tab/>
        <w:t xml:space="preserve">3.C.2- Docking power: </w:t>
      </w:r>
    </w:p>
    <w:p>
      <w:pPr>
        <w:pStyle w:val="Normal1"/>
        <w:keepNext w:val="true"/>
        <w:jc w:val="both"/>
        <w:rPr>
          <w:rFonts w:ascii="Times New Roman" w:hAnsi="Times New Roman"/>
        </w:rPr>
      </w:pPr>
      <w:r>
        <w:rPr>
          <w:rFonts w:ascii="Times New Roman" w:hAnsi="Times New Roman"/>
          <w:sz w:val="24"/>
          <w:szCs w:val="24"/>
        </w:rPr>
        <w:t xml:space="preserve">Docking power can be defined as the ability of a scoring function (SF) to find a pose which represents the global minimum of the protein-ligand interaction score and which also closely resembles the experimentally determined structure of the complex </w:t>
      </w:r>
      <w:r>
        <w:rPr>
          <w:rFonts w:ascii="Times New Roman" w:hAnsi="Times New Roman"/>
          <w:position w:val="0"/>
          <w:sz w:val="24"/>
          <w:sz w:val="24"/>
          <w:szCs w:val="24"/>
          <w:shd w:fill="auto" w:val="clear"/>
          <w:vertAlign w:val="baseline"/>
        </w:rPr>
        <w:t>(70,79)</w:t>
      </w:r>
      <w:r>
        <w:rPr>
          <w:rFonts w:ascii="Times New Roman" w:hAnsi="Times New Roman"/>
          <w:sz w:val="24"/>
          <w:szCs w:val="24"/>
        </w:rPr>
        <w:t>. As we mentioned above, the scoring function space for SF that have good scoring capabilities is very large and diverse. However, docking is a more demanding task, and should prove a bottleneck for some of the widely varying parameter combinations that display high scoring power. Docking power is quite straightforward to evaluate and test for physics-based, knowledge-based, and empirical scoring functions, as nearly all docking programs combine SFs with a search algorithm. This combination allows the exploration of different poses to identify those representing the global and local minima of the scoring function, which can then be compared to the experimentally determined structure of each protein-ligand complex. To this end, Root Mean Squared Deviation (RMSD) is the most used structural distance measure, with the standard being a 2A cutoff to establish similarity between predicted poses and the experimental pose. It should be noted that this is not always ideal. Different ligand or protein-ligand characteristics (large ligands, total or partial ligand symmetry, solvent-exposed ligand poses, non-specific ligand binding, etc.) can lead to high RMSD values. Other methodologies have been proposed which are promising replacements for using a 2A RMSD threshold, such as SuCOS</w:t>
      </w:r>
      <w:r>
        <w:rPr>
          <w:rFonts w:ascii="Times New Roman" w:hAnsi="Times New Roman"/>
          <w:position w:val="0"/>
          <w:sz w:val="24"/>
          <w:sz w:val="24"/>
          <w:szCs w:val="24"/>
          <w:shd w:fill="auto" w:val="clear"/>
          <w:vertAlign w:val="baseline"/>
        </w:rPr>
        <w:t>(80)</w:t>
      </w:r>
      <w:r>
        <w:rPr>
          <w:rFonts w:ascii="Times New Roman" w:hAnsi="Times New Roman"/>
          <w:sz w:val="24"/>
          <w:szCs w:val="24"/>
        </w:rPr>
        <w:t>. Docking power is more difficult to measure for “black-box” SFs, and generally this is performed by generating poses with empirical scoring functions and then scoring one or more of the generated poses</w:t>
      </w:r>
      <w:r>
        <w:rPr>
          <w:rFonts w:ascii="Times New Roman" w:hAnsi="Times New Roman"/>
          <w:position w:val="0"/>
          <w:sz w:val="24"/>
          <w:sz w:val="24"/>
          <w:szCs w:val="24"/>
          <w:shd w:fill="auto" w:val="clear"/>
          <w:vertAlign w:val="baseline"/>
        </w:rPr>
        <w:t>(44,45,81,82)</w:t>
      </w:r>
      <w:r>
        <w:rPr>
          <w:rFonts w:ascii="Times New Roman" w:hAnsi="Times New Roman"/>
          <w:sz w:val="24"/>
          <w:szCs w:val="24"/>
        </w:rPr>
        <w:t>. It should be noted that this is not self-consistent. There is no guarantee that the poses generated also represent global or local minima for the machine-learning scoring function. Therefore, using CASF to evaluate machine-learning SFs may be an unfair comparison which can lead to an overestimation of their docking power, since we are not comprehensively searching for their global minima for each protein-ligand complex in the training set. Finally, scoring functions trained only to optimize docking power could still  probably fail to adequately compare the binding affinities of different ligands to the same or different proteins, since the training data only provides information about the relative binding affinity of different poses of the same ligand, while providing no information on the relative binding affinity of different ligands.</w:t>
      </w:r>
    </w:p>
    <w:p>
      <w:pPr>
        <w:pStyle w:val="Normal1"/>
        <w:keepNext w:val="true"/>
        <w:jc w:val="both"/>
        <w:rPr>
          <w:rFonts w:ascii="Times New Roman" w:hAnsi="Times New Roman"/>
          <w:sz w:val="24"/>
          <w:szCs w:val="24"/>
        </w:rPr>
      </w:pPr>
      <w:r>
        <w:rPr>
          <w:rFonts w:ascii="Times New Roman" w:hAnsi="Times New Roman"/>
          <w:sz w:val="24"/>
          <w:szCs w:val="24"/>
        </w:rPr>
      </w:r>
    </w:p>
    <w:p>
      <w:pPr>
        <w:pStyle w:val="Heading4"/>
        <w:ind w:firstLine="720"/>
        <w:rPr>
          <w:rFonts w:ascii="Times New Roman" w:hAnsi="Times New Roman"/>
        </w:rPr>
      </w:pPr>
      <w:bookmarkStart w:id="24" w:name="_pgrhfecas1ij"/>
      <w:bookmarkEnd w:id="24"/>
      <w:r>
        <w:rPr>
          <w:rFonts w:ascii="Times New Roman" w:hAnsi="Times New Roman"/>
          <w:sz w:val="24"/>
          <w:szCs w:val="24"/>
        </w:rPr>
        <w:tab/>
        <w:t xml:space="preserve">3.C.3- Virtual Screening (ranking) power: </w:t>
      </w:r>
    </w:p>
    <w:p>
      <w:pPr>
        <w:pStyle w:val="Normal1"/>
        <w:keepNext w:val="true"/>
        <w:jc w:val="both"/>
        <w:rPr>
          <w:rFonts w:ascii="Times New Roman" w:hAnsi="Times New Roman"/>
        </w:rPr>
      </w:pPr>
      <w:r>
        <w:rPr>
          <w:rFonts w:ascii="Times New Roman" w:hAnsi="Times New Roman"/>
          <w:sz w:val="24"/>
          <w:szCs w:val="24"/>
        </w:rPr>
        <w:t xml:space="preserve">Virtual Screening power, or ranking power, can be defined as the ability of a SF to correctly rank a variety of ligands that have been determined to be “active” or “inactive” for a particular protein (depending on whether they bind to the protein or not), or by their experimental binding affinities if available </w:t>
      </w:r>
      <w:r>
        <w:rPr>
          <w:rFonts w:ascii="Times New Roman" w:hAnsi="Times New Roman"/>
          <w:position w:val="0"/>
          <w:sz w:val="24"/>
          <w:sz w:val="24"/>
          <w:szCs w:val="24"/>
          <w:shd w:fill="auto" w:val="clear"/>
          <w:vertAlign w:val="baseline"/>
        </w:rPr>
        <w:t>(70,79)</w:t>
      </w:r>
      <w:r>
        <w:rPr>
          <w:rFonts w:ascii="Times New Roman" w:hAnsi="Times New Roman"/>
          <w:sz w:val="24"/>
          <w:szCs w:val="24"/>
        </w:rPr>
        <w:t xml:space="preserve">. This task requires that the scoring function be able to adequately compare the binding scores of ligands which many times have very different sizes, atomic composition and binding modes. </w:t>
      </w:r>
    </w:p>
    <w:p>
      <w:pPr>
        <w:pStyle w:val="Normal1"/>
        <w:keepNext w:val="true"/>
        <w:jc w:val="both"/>
        <w:rPr>
          <w:rFonts w:ascii="Times New Roman" w:hAnsi="Times New Roman"/>
        </w:rPr>
      </w:pPr>
      <w:r>
        <w:rPr>
          <w:rFonts w:ascii="Times New Roman" w:hAnsi="Times New Roman"/>
          <w:sz w:val="24"/>
          <w:szCs w:val="24"/>
        </w:rPr>
        <w:t xml:space="preserve">Virtual screening benchmarks are used for both training and evaluating the ranking power of SFs. </w:t>
      </w:r>
    </w:p>
    <w:p>
      <w:pPr>
        <w:pStyle w:val="Normal1"/>
        <w:keepNext w:val="true"/>
        <w:jc w:val="both"/>
        <w:rPr>
          <w:rFonts w:ascii="Times New Roman" w:hAnsi="Times New Roman"/>
        </w:rPr>
      </w:pPr>
      <w:r>
        <w:rPr>
          <w:rFonts w:ascii="Times New Roman" w:hAnsi="Times New Roman"/>
          <w:sz w:val="24"/>
          <w:szCs w:val="24"/>
        </w:rPr>
        <w:t>Akin to scoring power, virtual screening power is often used to train machine-learning SFs. The SF is trained to rank known active compounds above “decoy” compounds, which are expected to not bind to the protein. The pose for which each decoy will be evaluated for scoring the binding to the target is usually generated by using established, traditional SFs to perform docking. In summary, the SF is both trained and evaluated using poses generated by other SFs, so there is again no guarantee that these poses used to train and evaluate the machine-learning based SF represent global or local minima.</w:t>
      </w:r>
    </w:p>
    <w:p>
      <w:pPr>
        <w:pStyle w:val="Normal1"/>
        <w:keepNext w:val="true"/>
        <w:jc w:val="both"/>
        <w:rPr>
          <w:rFonts w:ascii="Times New Roman" w:hAnsi="Times New Roman"/>
        </w:rPr>
      </w:pPr>
      <w:r>
        <w:rPr>
          <w:rFonts w:ascii="Times New Roman" w:hAnsi="Times New Roman"/>
          <w:sz w:val="24"/>
          <w:szCs w:val="24"/>
        </w:rPr>
        <w:t>These decoys are sometimes generated programmatically</w:t>
      </w:r>
      <w:r>
        <w:rPr>
          <w:rFonts w:ascii="Times New Roman" w:hAnsi="Times New Roman"/>
          <w:position w:val="0"/>
          <w:sz w:val="24"/>
          <w:sz w:val="24"/>
          <w:szCs w:val="24"/>
          <w:shd w:fill="auto" w:val="clear"/>
          <w:vertAlign w:val="baseline"/>
        </w:rPr>
        <w:t>(71,83)</w:t>
      </w:r>
      <w:r>
        <w:rPr>
          <w:rFonts w:ascii="Times New Roman" w:hAnsi="Times New Roman"/>
          <w:sz w:val="24"/>
          <w:szCs w:val="24"/>
        </w:rPr>
        <w:t>, and display hidden biases</w:t>
      </w:r>
      <w:r>
        <w:rPr>
          <w:rFonts w:ascii="Times New Roman" w:hAnsi="Times New Roman"/>
          <w:position w:val="0"/>
          <w:sz w:val="24"/>
          <w:sz w:val="24"/>
          <w:szCs w:val="24"/>
          <w:shd w:fill="auto" w:val="clear"/>
          <w:vertAlign w:val="baseline"/>
        </w:rPr>
        <w:t>(48)</w:t>
      </w:r>
      <w:r>
        <w:rPr>
          <w:rFonts w:ascii="Times New Roman" w:hAnsi="Times New Roman"/>
          <w:sz w:val="24"/>
          <w:szCs w:val="24"/>
        </w:rPr>
        <w:t xml:space="preserve"> which can be learned by complex SFproducing apparently excellent virtual screening power</w:t>
      </w:r>
      <w:r>
        <w:rPr>
          <w:rFonts w:ascii="Times New Roman" w:hAnsi="Times New Roman"/>
          <w:position w:val="0"/>
          <w:sz w:val="24"/>
          <w:sz w:val="24"/>
          <w:szCs w:val="24"/>
          <w:shd w:fill="auto" w:val="clear"/>
          <w:vertAlign w:val="baseline"/>
        </w:rPr>
        <w:t>(44)</w:t>
      </w:r>
      <w:r>
        <w:rPr>
          <w:rFonts w:ascii="Times New Roman" w:hAnsi="Times New Roman"/>
          <w:sz w:val="24"/>
          <w:szCs w:val="24"/>
        </w:rPr>
        <w:t>. However, when evaluated with other datasets this performance drops, and caution should be exercised when using these SFs to perform virtual screening for real-world targets.</w:t>
      </w:r>
    </w:p>
    <w:p>
      <w:pPr>
        <w:pStyle w:val="Normal1"/>
        <w:keepNext w:val="true"/>
        <w:jc w:val="both"/>
        <w:rPr>
          <w:rFonts w:ascii="Times New Roman" w:hAnsi="Times New Roman"/>
          <w:sz w:val="24"/>
          <w:szCs w:val="24"/>
        </w:rPr>
      </w:pPr>
      <w:r>
        <w:rPr>
          <w:rFonts w:ascii="Times New Roman" w:hAnsi="Times New Roman"/>
          <w:sz w:val="24"/>
          <w:szCs w:val="24"/>
        </w:rPr>
      </w:r>
    </w:p>
    <w:p>
      <w:pPr>
        <w:pStyle w:val="Heading4"/>
        <w:keepNext w:val="true"/>
        <w:ind w:firstLine="720"/>
        <w:jc w:val="both"/>
        <w:rPr>
          <w:rFonts w:ascii="Times New Roman" w:hAnsi="Times New Roman"/>
        </w:rPr>
      </w:pPr>
      <w:bookmarkStart w:id="25" w:name="_qjvzwnr2yjx7"/>
      <w:bookmarkEnd w:id="25"/>
      <w:r>
        <w:rPr>
          <w:rFonts w:ascii="Times New Roman" w:hAnsi="Times New Roman"/>
          <w:sz w:val="24"/>
          <w:szCs w:val="24"/>
        </w:rPr>
        <w:tab/>
        <w:t>3.C.4- Training scoring functions combining the capabilities to perform all three tasks</w:t>
      </w:r>
    </w:p>
    <w:p>
      <w:pPr>
        <w:pStyle w:val="Normal1"/>
        <w:keepNext w:val="true"/>
        <w:jc w:val="both"/>
        <w:rPr>
          <w:rFonts w:ascii="Times New Roman" w:hAnsi="Times New Roman"/>
        </w:rPr>
      </w:pPr>
      <w:r>
        <w:rPr>
          <w:rFonts w:ascii="Times New Roman" w:hAnsi="Times New Roman"/>
          <w:sz w:val="24"/>
          <w:szCs w:val="24"/>
        </w:rPr>
        <w:t xml:space="preserve">We argue that improved outcomes for SBDD in drug discovery would follow from the use of a self-consistent approach for training SFs, i.e. a methodology that allows scoring, docking and virtual screening with the same scoring function. The drawback and limitation of using different SFs for each of these activities is that most probably the scoring functions  might not be  in register, i.e. their minima do not occur in similar coordinates of the conformational space. The use of two or more different scoring functions is a very common strategy in virtual screening for SBDD. The idea is first to use a function with low computational requirements for docking, and then to rank the obtained poses using a second function that has a better overall performance but is more expensive to use for docking or that cannot be used for docking at all, as discussed in section 2.D. The consequences of the lack of registry between the two functions can be understood by looking at Figure 1. In this scenario the docking is made with the first function providing the configurations for the second function to score them. The lack of registration between these two functions results in that the minima in one function may not be minima in the other, and then we do not get the true answer from the second, and better, function. </w:t>
      </w:r>
    </w:p>
    <w:p>
      <w:pPr>
        <w:pStyle w:val="Normal1"/>
        <w:keepNext w:val="true"/>
        <w:jc w:val="both"/>
        <w:rPr>
          <w:rFonts w:ascii="Times New Roman" w:hAnsi="Times New Roman"/>
        </w:rPr>
      </w:pPr>
      <w:r>
        <w:rPr>
          <w:rFonts w:ascii="Times New Roman" w:hAnsi="Times New Roman"/>
          <w:sz w:val="24"/>
          <w:szCs w:val="24"/>
        </w:rPr>
        <w:t>The question then arises as to how we can develop self-consistent scoring functions. We can think of two approaches to train a SF, one includes regression and the other is by classification. In the first approach, which is how most functions are developed</w:t>
      </w:r>
      <w:r>
        <w:rPr>
          <w:rFonts w:ascii="Times New Roman" w:hAnsi="Times New Roman"/>
          <w:position w:val="0"/>
          <w:sz w:val="24"/>
          <w:sz w:val="24"/>
          <w:szCs w:val="24"/>
          <w:shd w:fill="auto" w:val="clear"/>
          <w:vertAlign w:val="baseline"/>
        </w:rPr>
        <w:t>(14,30,31)</w:t>
      </w:r>
      <w:r>
        <w:rPr>
          <w:rFonts w:ascii="Times New Roman" w:hAnsi="Times New Roman"/>
          <w:sz w:val="24"/>
          <w:szCs w:val="24"/>
        </w:rPr>
        <w:t>, some measure of the difference between the score and the experimental binding energy value is minimized. This regression is done with data gathered from the databases mentioned in section 3.A, such as the aforementioned PDBBIND. It is important to note that this parameter fitting process defines not only the score value for the experimental pose, but determines the  whole landscape as shown in Figure 1. In this figure we schematize the landscape for two scoring functions, both of which give the same score for the experimental pose. For this reason both will have the same scoring power (see section 3.C.1). However it is easy to see that they will give very different results in other applications. For example, minimizing the experimental pose with SF 1 will yield an energy and pose very similar to the starting one, as it is close to a minimum. More interestingly, when docking with this function, it will produce a successful case since the minimum close to the experimental pose is the global minimum. On the other hand, function 2 will not produce good results in either minimization or docking, despite having equal scoring power. It is clear then that training using only regression is not guaranteed to generate functions with good docking power. This indicates that the SF space must be shrinking when increasing the number of tasks to be performed.  Another way to train a SF could be based on generated pose decoys instead of relying on experimental results alone. Here, using some pre-existing docking methodology, a database is created with poses that are “different” to the experimentally determined pose for each ligand. As mentioned in section 3.C.2,  structural comparisons are generally done by using a value of 2A in RMSD as a cutoff. This is equivalent to assuming that poses with less than 2A have a score equal or similar to that of the experimental pose, while the rest of the poses will have to be of higher score, since the experimental pose is assumed as the one with the lowest free energy. In this scenario, the remaining task is to classify the experimental pose as active, or with a lower assigned score, while the rest of the decoy poses will have to be classified as inactive or have a higher score. In this way, by taking a representative number of decoys, it will enforce an overall minimum for the experimental pose on the SF under training. Generating the decoy structures consistent with the function being trained is key. As a theoretical example, let's assume that the decoys have been generated with a previous function that uses small atomic radii. This will cause the decoys to be very close to the protein, and thus easily detectable with a function with larger radii, since the decoys will in this case give high van der Waals repulsion energies. In this scenario the training can again achieve very good metrics  even in the test sets, but give very poor docking results. This is because when docking the comparison of the score of the experimental pose is no longer compared to the decoys generated by another SF, but to poses generated by the function itself, and therefore represent local or global minimums.</w:t>
      </w:r>
    </w:p>
    <w:p>
      <w:pPr>
        <w:pStyle w:val="Normal1"/>
        <w:keepNext w:val="true"/>
        <w:jc w:val="both"/>
        <w:rPr>
          <w:rFonts w:ascii="Times New Roman" w:hAnsi="Times New Roman"/>
        </w:rPr>
      </w:pPr>
      <w:r>
        <w:rPr>
          <w:rFonts w:ascii="Times New Roman" w:hAnsi="Times New Roman"/>
          <w:sz w:val="24"/>
          <w:szCs w:val="24"/>
        </w:rPr>
        <w:t>This decoy-based training can also be extended to calibrate a function for virtual screening</w:t>
      </w:r>
      <w:r>
        <w:rPr>
          <w:rFonts w:ascii="Times New Roman" w:hAnsi="Times New Roman"/>
          <w:position w:val="0"/>
          <w:sz w:val="24"/>
          <w:sz w:val="24"/>
          <w:szCs w:val="24"/>
          <w:shd w:fill="auto" w:val="clear"/>
          <w:vertAlign w:val="baseline"/>
        </w:rPr>
        <w:t>(76)</w:t>
      </w:r>
      <w:r>
        <w:rPr>
          <w:rFonts w:ascii="Times New Roman" w:hAnsi="Times New Roman"/>
          <w:sz w:val="24"/>
          <w:szCs w:val="24"/>
        </w:rPr>
        <w:t>. This task has the added complexity that the decoy poses have to be generated for both active and inactive molecules of each protein target. Again, the lack of self-consistency of the decoy poses can generate good virtual screening metric values in training but serious flaws in model generalization. This situation is depicted in Figure 2. Each panel of the Figure represents the landscapes obtained with different SF, for an active and two inactive molecules in the same protein target. Both SF perform equally well in the virtual screening task as they are able to correctly distinguish the active from the inactive when feeded with the poses indicated by the dots. Nevertheless, in an actual application of virtual screening, where docking is performed to find the global minimum before comparing scores, the SF in panel B will rank both decoys as better candidates than the active molecule, while the SF in panel A ranks the active molecule as the best candidate. This theoretical example shows that the scoring function space shrinks when we optimize the performance of SFs to perform multiple tasks. This observation is important and suggests that SF innovation can not only be achieved by increasing the amount and quality of training data (big data thinking), but also by including several different tasks to really learn all the different nuances that are at play when applying SFs in real life SBDD projects.</w:t>
      </w:r>
    </w:p>
    <w:p>
      <w:pPr>
        <w:pStyle w:val="Normal1"/>
        <w:keepNext w:val="true"/>
        <w:jc w:val="both"/>
        <w:rPr>
          <w:rFonts w:ascii="Times New Roman" w:hAnsi="Times New Roman"/>
        </w:rPr>
      </w:pPr>
      <w:r>
        <w:rPr>
          <w:rFonts w:ascii="Times New Roman" w:hAnsi="Times New Roman"/>
          <w:sz w:val="24"/>
          <w:szCs w:val="24"/>
        </w:rPr>
        <w:t>Based on these considerations, a possible way to train a self-consistent SF is using an iterative procedure. The first iteration would minimize two terms, the first is some measure of the difference between the calculated score and the experimental binding energy. The second term are the forces (the derivatives of the SF with respect to the geometrical coordinates) felt by the experimental pose, which serves to enforce the existence of a minimum at this position. Now a redocking of ligands is performed and wrong poses are incorporated in the database of decoy poses for that ligand. In the next iterations a third term is incorporated that measures the difference in score between the experimental and the decoy poses, in order to enforce the experimental pose as the global minimum. As the iterations proceed, a fraction of older decoys must be removed. In this way the pose decoy database will better reflect the current state of the SF under training. After a finite number of cycles, and with some convergence threshold, this procedure should result in a self-consistent SF, capable of simultaneously optimizing Scoring, Docking and Virtual screening capabilities.</w:t>
      </w:r>
    </w:p>
    <w:p>
      <w:pPr>
        <w:pStyle w:val="Normal1"/>
        <w:keepNext w:val="true"/>
        <w:jc w:val="both"/>
        <w:rPr>
          <w:rFonts w:ascii="Times New Roman" w:hAnsi="Times New Roman"/>
        </w:rPr>
      </w:pPr>
      <w:r>
        <w:rPr>
          <w:rFonts w:ascii="Times New Roman" w:hAnsi="Times New Roman"/>
          <w:sz w:val="24"/>
          <w:szCs w:val="24"/>
        </w:rPr>
        <w:t>Finally, another interesting application of scoring functions is the development of functions that are tailor-made for SBDD with a particular protein or protein family. Training SFs to perform well for a given protein of interest is an enticing idea</w:t>
      </w:r>
      <w:r>
        <w:rPr>
          <w:rFonts w:ascii="Times New Roman" w:hAnsi="Times New Roman"/>
          <w:position w:val="0"/>
          <w:sz w:val="24"/>
          <w:sz w:val="24"/>
          <w:szCs w:val="24"/>
          <w:shd w:fill="auto" w:val="clear"/>
          <w:vertAlign w:val="baseline"/>
        </w:rPr>
        <w:t>(33,40)</w:t>
      </w:r>
      <w:r>
        <w:rPr>
          <w:rFonts w:ascii="Times New Roman" w:hAnsi="Times New Roman"/>
          <w:sz w:val="24"/>
          <w:szCs w:val="24"/>
        </w:rPr>
        <w:t xml:space="preserve">. However, this idea entails several limitations. The main limitation is that for a given protein, the amount of training data available is greatly diminished in comparison to SFs trained on many different protein families. In turn, training on these small datasets can allow for spuriously high performance of complex scoring functions due to overfitting. Akin to the concept of foundational models in AI, a possible route would be to first train a general function using the largest dataset available and then fine-tune it for the desired target protein. </w:t>
      </w:r>
    </w:p>
    <w:p>
      <w:pPr>
        <w:pStyle w:val="Heading2"/>
        <w:keepNext w:val="true"/>
        <w:spacing w:lineRule="auto" w:line="240" w:before="240" w:after="240"/>
        <w:jc w:val="both"/>
        <w:rPr>
          <w:rFonts w:ascii="Times New Roman" w:hAnsi="Times New Roman"/>
          <w:sz w:val="28"/>
          <w:szCs w:val="28"/>
        </w:rPr>
      </w:pPr>
      <w:r>
        <w:rPr>
          <w:rFonts w:ascii="Times New Roman" w:hAnsi="Times New Roman"/>
          <w:sz w:val="28"/>
          <w:szCs w:val="28"/>
        </w:rPr>
      </w:r>
      <w:bookmarkStart w:id="26" w:name="_38yr1cq4srmc"/>
      <w:bookmarkStart w:id="27" w:name="_38yr1cq4srmc"/>
      <w:bookmarkEnd w:id="27"/>
      <w:r>
        <w:br w:type="page"/>
      </w:r>
    </w:p>
    <w:p>
      <w:pPr>
        <w:pStyle w:val="Heading2"/>
        <w:rPr>
          <w:rFonts w:ascii="Times New Roman" w:hAnsi="Times New Roman"/>
        </w:rPr>
      </w:pPr>
      <w:bookmarkStart w:id="28" w:name="_hpj49fs1404g"/>
      <w:bookmarkEnd w:id="28"/>
      <w:r>
        <w:rPr>
          <w:rFonts w:ascii="Times New Roman" w:hAnsi="Times New Roman"/>
          <w:sz w:val="28"/>
          <w:szCs w:val="28"/>
        </w:rPr>
        <w:t>4.Figures</w:t>
      </w:r>
    </w:p>
    <w:p>
      <w:pPr>
        <w:pStyle w:val="Normal1"/>
        <w:rPr>
          <w:rFonts w:ascii="Times New Roman" w:hAnsi="Times New Roman"/>
        </w:rPr>
      </w:pPr>
      <w:r>
        <w:rPr>
          <w:rFonts w:ascii="Times New Roman" w:hAnsi="Times New Roman"/>
          <w:b/>
          <w:sz w:val="24"/>
          <w:szCs w:val="24"/>
        </w:rPr>
        <w:t>Figure 1</w:t>
      </w:r>
    </w:p>
    <w:p>
      <w:pPr>
        <w:pStyle w:val="Normal1"/>
        <w:rPr>
          <w:rFonts w:ascii="Times New Roman" w:hAnsi="Times New Roman"/>
        </w:rPr>
      </w:pPr>
      <w:r>
        <w:rPr>
          <w:rFonts w:ascii="Times New Roman" w:hAnsi="Times New Roman"/>
        </w:rPr>
        <w:drawing>
          <wp:inline distT="0" distB="0" distL="0" distR="0">
            <wp:extent cx="5731510" cy="3822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5"/>
                    <a:stretch>
                      <a:fillRect/>
                    </a:stretch>
                  </pic:blipFill>
                  <pic:spPr bwMode="auto">
                    <a:xfrm>
                      <a:off x="0" y="0"/>
                      <a:ext cx="5731510" cy="3822700"/>
                    </a:xfrm>
                    <a:prstGeom prst="rect">
                      <a:avLst/>
                    </a:prstGeom>
                  </pic:spPr>
                </pic:pic>
              </a:graphicData>
            </a:graphic>
          </wp:inline>
        </w:drawing>
      </w:r>
    </w:p>
    <w:p>
      <w:pPr>
        <w:pStyle w:val="Normal1"/>
        <w:rPr>
          <w:rFonts w:ascii="Times New Roman" w:hAnsi="Times New Roman"/>
          <w:b/>
          <w:b/>
          <w:sz w:val="24"/>
          <w:szCs w:val="24"/>
        </w:rPr>
      </w:pPr>
      <w:r>
        <w:rPr>
          <w:rFonts w:ascii="Times New Roman" w:hAnsi="Times New Roman"/>
          <w:b/>
          <w:sz w:val="24"/>
          <w:szCs w:val="24"/>
        </w:rPr>
      </w:r>
      <w:r>
        <w:br w:type="page"/>
      </w:r>
    </w:p>
    <w:p>
      <w:pPr>
        <w:pStyle w:val="Normal1"/>
        <w:rPr>
          <w:rFonts w:ascii="Times New Roman" w:hAnsi="Times New Roman"/>
        </w:rPr>
      </w:pPr>
      <w:r>
        <w:rPr>
          <w:rFonts w:ascii="Times New Roman" w:hAnsi="Times New Roman"/>
          <w:b/>
          <w:sz w:val="24"/>
          <w:szCs w:val="24"/>
        </w:rPr>
        <w:t>Figure 2</w:t>
      </w:r>
    </w:p>
    <w:p>
      <w:pPr>
        <w:pStyle w:val="Normal1"/>
        <w:rPr>
          <w:rFonts w:ascii="Times New Roman" w:hAnsi="Times New Roman"/>
        </w:rPr>
      </w:pPr>
      <w:r>
        <w:rPr>
          <w:rFonts w:ascii="Times New Roman" w:hAnsi="Times New Roman"/>
        </w:rPr>
        <w:drawing>
          <wp:inline distT="0" distB="0" distL="0" distR="0">
            <wp:extent cx="2024380" cy="406209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6"/>
                    <a:stretch>
                      <a:fillRect/>
                    </a:stretch>
                  </pic:blipFill>
                  <pic:spPr bwMode="auto">
                    <a:xfrm>
                      <a:off x="0" y="0"/>
                      <a:ext cx="2024380" cy="4062095"/>
                    </a:xfrm>
                    <a:prstGeom prst="rect">
                      <a:avLst/>
                    </a:prstGeom>
                  </pic:spPr>
                </pic:pic>
              </a:graphicData>
            </a:graphic>
          </wp:inline>
        </w:drawing>
      </w:r>
    </w:p>
    <w:p>
      <w:pPr>
        <w:pStyle w:val="Heading2"/>
        <w:rPr>
          <w:rFonts w:ascii="Times New Roman" w:hAnsi="Times New Roman"/>
        </w:rPr>
      </w:pPr>
      <w:bookmarkStart w:id="29" w:name="_ur84w2qnos2n"/>
      <w:bookmarkEnd w:id="29"/>
      <w:r>
        <w:rPr>
          <w:rFonts w:ascii="Times New Roman" w:hAnsi="Times New Roman"/>
          <w:sz w:val="28"/>
          <w:szCs w:val="28"/>
        </w:rPr>
        <w:t>5.Figure Captions</w:t>
      </w:r>
    </w:p>
    <w:p>
      <w:pPr>
        <w:pStyle w:val="Normal1"/>
        <w:rPr>
          <w:rFonts w:ascii="Times New Roman" w:hAnsi="Times New Roman"/>
          <w:sz w:val="24"/>
          <w:szCs w:val="24"/>
        </w:rPr>
      </w:pPr>
      <w:r>
        <w:rPr>
          <w:rFonts w:ascii="Times New Roman" w:hAnsi="Times New Roman"/>
          <w:sz w:val="24"/>
          <w:szCs w:val="24"/>
        </w:rPr>
      </w:r>
    </w:p>
    <w:p>
      <w:pPr>
        <w:pStyle w:val="Heading3"/>
        <w:ind w:hanging="0"/>
        <w:rPr>
          <w:rFonts w:ascii="Times New Roman" w:hAnsi="Times New Roman"/>
        </w:rPr>
      </w:pPr>
      <w:bookmarkStart w:id="30" w:name="_vkpa3ylhdsdx"/>
      <w:bookmarkEnd w:id="30"/>
      <w:r>
        <w:rPr>
          <w:rFonts w:ascii="Times New Roman" w:hAnsi="Times New Roman"/>
          <w:sz w:val="24"/>
          <w:szCs w:val="24"/>
        </w:rPr>
        <w:t>Figure 1. Schematic binding affinity landscapes for a given protein-ligand complex for  two scoring functions.</w:t>
      </w:r>
    </w:p>
    <w:p>
      <w:pPr>
        <w:pStyle w:val="Normal1"/>
        <w:rPr>
          <w:rFonts w:ascii="Times New Roman" w:hAnsi="Times New Roman"/>
          <w:b/>
          <w:b/>
          <w:sz w:val="24"/>
          <w:szCs w:val="24"/>
        </w:rPr>
      </w:pPr>
      <w:r>
        <w:rPr>
          <w:rFonts w:ascii="Times New Roman" w:hAnsi="Times New Roman"/>
          <w:b/>
          <w:sz w:val="24"/>
          <w:szCs w:val="24"/>
        </w:rPr>
      </w:r>
    </w:p>
    <w:p>
      <w:pPr>
        <w:pStyle w:val="Normal1"/>
        <w:rPr>
          <w:rFonts w:ascii="Times New Roman" w:hAnsi="Times New Roman"/>
        </w:rPr>
      </w:pPr>
      <w:r>
        <w:rPr>
          <w:rFonts w:ascii="Times New Roman" w:hAnsi="Times New Roman"/>
          <w:sz w:val="24"/>
          <w:szCs w:val="24"/>
        </w:rPr>
        <w:t>The plot shows the binding energy estimates (scores) corresponding to two different scoring functions (SF1 in light blue and SF2 in orange) across all possible generalized coordinates values of a protein-ligand complex. The point in black is located at the experimental binding energy (dotted black line) and at the experimentally determined coordinate (full black line). The plot shows a putative case where the error of both SF in the scoring task is very low, but the local and global minima of each scoring function correspond to different areas. With SF1, performing either minimization of the experimental structure or docking should result in a similar pose, while the application of SF2 will result in a completely different binding mode.</w:t>
      </w:r>
    </w:p>
    <w:p>
      <w:pPr>
        <w:pStyle w:val="Normal1"/>
        <w:rPr>
          <w:rFonts w:ascii="Times New Roman" w:hAnsi="Times New Roman"/>
          <w:sz w:val="24"/>
          <w:szCs w:val="24"/>
        </w:rPr>
      </w:pPr>
      <w:r>
        <w:rPr>
          <w:rFonts w:ascii="Times New Roman" w:hAnsi="Times New Roman"/>
          <w:sz w:val="24"/>
          <w:szCs w:val="24"/>
        </w:rPr>
      </w:r>
    </w:p>
    <w:p>
      <w:pPr>
        <w:pStyle w:val="Heading3"/>
        <w:ind w:hanging="0"/>
        <w:rPr>
          <w:rFonts w:ascii="Times New Roman" w:hAnsi="Times New Roman"/>
        </w:rPr>
      </w:pPr>
      <w:bookmarkStart w:id="31" w:name="_mpkfo0w23l9e"/>
      <w:bookmarkEnd w:id="31"/>
      <w:r>
        <w:rPr>
          <w:rFonts w:ascii="Times New Roman" w:hAnsi="Times New Roman"/>
          <w:sz w:val="24"/>
          <w:szCs w:val="24"/>
        </w:rPr>
        <w:t>Figure 2. Schematic binding affinity landscapes for active and inactive compounds on the same target for two scoring functions.</w:t>
      </w:r>
    </w:p>
    <w:p>
      <w:pPr>
        <w:pStyle w:val="Normal1"/>
        <w:rPr>
          <w:rFonts w:ascii="Times New Roman" w:hAnsi="Times New Roman"/>
          <w:b/>
          <w:b/>
          <w:sz w:val="24"/>
          <w:szCs w:val="24"/>
          <w:highlight w:val="yellow"/>
        </w:rPr>
      </w:pPr>
      <w:r>
        <w:rPr>
          <w:rFonts w:ascii="Times New Roman" w:hAnsi="Times New Roman"/>
          <w:b/>
          <w:sz w:val="24"/>
          <w:szCs w:val="24"/>
          <w:highlight w:val="yellow"/>
        </w:rPr>
      </w:r>
    </w:p>
    <w:p>
      <w:pPr>
        <w:pStyle w:val="Normal1"/>
        <w:spacing w:lineRule="auto" w:line="240" w:before="0" w:after="240"/>
        <w:rPr>
          <w:rFonts w:ascii="Times New Roman" w:hAnsi="Times New Roman"/>
        </w:rPr>
      </w:pPr>
      <w:r>
        <w:rPr>
          <w:rFonts w:ascii="Times New Roman" w:hAnsi="Times New Roman"/>
          <w:sz w:val="24"/>
          <w:szCs w:val="24"/>
        </w:rPr>
        <w:t>Each line represents the binding landscape of a molecule to the same protein target, with the active compound in a solid line and inactive compounds in dashed and dotted lines. Two different theoretical SFs are represented in each panel. Dots indicate protein-ligand complex structures used for training/evaluation of ranking power (see section 3.C.3), positioned at the same generalized coordinates in each panel. For the active molecule, the coordinates correspond to the experimental structure; for inactive compounds, coordinates are either experimentally determined or generated through molecular docking. Panel A: A self-consistent SF (light blue) where each training pose represents the global minimum, correctly ranking the active compound as the best binding candidate. Panel B: A non-self-consistent SF (orange). Though this SF ranks the active compound as the best candidate using the given poses, a complete energy landscape exploration would reveal both decoys ranking higher than the active compound.</w:t>
      </w:r>
    </w:p>
    <w:p>
      <w:pPr>
        <w:pStyle w:val="Heading2"/>
        <w:keepNext w:val="true"/>
        <w:spacing w:lineRule="auto" w:line="240" w:before="240" w:after="240"/>
        <w:jc w:val="both"/>
        <w:rPr>
          <w:rFonts w:ascii="Times New Roman" w:hAnsi="Times New Roman"/>
        </w:rPr>
      </w:pPr>
      <w:bookmarkStart w:id="32" w:name="_9bj5bdgucg0v"/>
      <w:bookmarkEnd w:id="32"/>
      <w:r>
        <w:rPr>
          <w:rFonts w:ascii="Times New Roman" w:hAnsi="Times New Roman"/>
          <w:sz w:val="28"/>
          <w:szCs w:val="28"/>
        </w:rPr>
        <w:t>6. Conclusions</w:t>
      </w:r>
    </w:p>
    <w:p>
      <w:pPr>
        <w:pStyle w:val="Normal1"/>
        <w:keepNext w:val="true"/>
        <w:jc w:val="both"/>
        <w:rPr>
          <w:rFonts w:ascii="Times New Roman" w:hAnsi="Times New Roman"/>
        </w:rPr>
      </w:pPr>
      <w:r>
        <w:rPr>
          <w:rFonts w:ascii="Times New Roman" w:hAnsi="Times New Roman"/>
          <w:sz w:val="24"/>
          <w:szCs w:val="24"/>
        </w:rPr>
        <w:t>As we reviewed above, training a SF to perform a single task is risky, especially for machine-learning SFs, as in this case scoring and virtual screening power can only be evaluated in a non self-consistent manner. Therefore, simultaneously optimizing the capacity of a SF to perform all three tasks could provide a way to outperform existing SFs, while possibly granting capabilities to adequately predict novel binding modes and ligand types which were scarce or not present in the training set. It is crucial to address memorization and overfitting in machine-learning SFs, both for training new SFs, as well as when using these functions for scoring and/or virtual screening rescoring. Although there have been recent advances, there is an unsatisfied need for high-quality, unbiased datasets for both training and  evaluation of SFs.</w:t>
      </w:r>
    </w:p>
    <w:p>
      <w:pPr>
        <w:pStyle w:val="Normal1"/>
        <w:keepNext w:val="true"/>
        <w:jc w:val="both"/>
        <w:rPr>
          <w:rFonts w:ascii="Times New Roman" w:hAnsi="Times New Roman"/>
        </w:rPr>
      </w:pPr>
      <w:r>
        <w:rPr>
          <w:rFonts w:ascii="Times New Roman" w:hAnsi="Times New Roman"/>
          <w:sz w:val="24"/>
          <w:szCs w:val="24"/>
        </w:rPr>
        <w:t xml:space="preserve">Novel groundbreaking results for diffusion methods such as AlphaFold 3 do not imply the obsolescence of empirical scoring functions, but rather an opportunity to enhance performance through the development of </w:t>
      </w:r>
      <w:ins w:id="44" w:author="Rodrigo Quiroga" w:date="2024-09-18T18:42:21Z">
        <w:r>
          <w:rPr>
            <w:rFonts w:ascii="Times New Roman" w:hAnsi="Times New Roman"/>
            <w:sz w:val="24"/>
            <w:szCs w:val="24"/>
          </w:rPr>
          <w:t>novel</w:t>
        </w:r>
      </w:ins>
      <w:del w:id="45" w:author="Rodrigo Quiroga" w:date="2024-09-18T18:42:21Z">
        <w:r>
          <w:rPr>
            <w:rFonts w:ascii="Times New Roman" w:hAnsi="Times New Roman"/>
            <w:sz w:val="24"/>
            <w:szCs w:val="24"/>
          </w:rPr>
          <w:delText>new</w:delText>
        </w:r>
      </w:del>
      <w:r>
        <w:rPr>
          <w:rFonts w:ascii="Times New Roman" w:hAnsi="Times New Roman"/>
          <w:sz w:val="24"/>
          <w:szCs w:val="24"/>
        </w:rPr>
        <w:t xml:space="preserve"> methods that combine empirical and machine-learning approaches. These offer a promising solution to</w:t>
      </w:r>
      <w:ins w:id="46" w:author="Rodrigo Quiroga" w:date="2024-09-18T18:42:44Z">
        <w:r>
          <w:rPr>
            <w:rFonts w:ascii="Times New Roman" w:hAnsi="Times New Roman"/>
            <w:sz w:val="24"/>
            <w:szCs w:val="24"/>
          </w:rPr>
          <w:t xml:space="preserve"> possibly</w:t>
        </w:r>
      </w:ins>
      <w:r>
        <w:rPr>
          <w:rFonts w:ascii="Times New Roman" w:hAnsi="Times New Roman"/>
          <w:sz w:val="24"/>
          <w:szCs w:val="24"/>
        </w:rPr>
        <w:t xml:space="preserve"> surpass current SF limitations while optimizing both generalizability and versatility, as well as the capacity to perform virtual screening using ultra large libraries. The success of future SF development lies in their ability to generalize across diverse protein families and ligand types, giving the best possible performance in real-world applications.</w:t>
      </w:r>
    </w:p>
    <w:p>
      <w:pPr>
        <w:pStyle w:val="Normal1"/>
        <w:spacing w:lineRule="auto" w:line="240" w:before="0" w:after="240"/>
        <w:jc w:val="both"/>
        <w:rPr>
          <w:rFonts w:ascii="Times New Roman" w:hAnsi="Times New Roman"/>
          <w:sz w:val="24"/>
          <w:szCs w:val="24"/>
        </w:rPr>
      </w:pPr>
      <w:r>
        <w:rPr>
          <w:rFonts w:ascii="Times New Roman" w:hAnsi="Times New Roman"/>
          <w:sz w:val="24"/>
          <w:szCs w:val="24"/>
        </w:rPr>
      </w:r>
    </w:p>
    <w:p>
      <w:pPr>
        <w:pStyle w:val="Heading2"/>
        <w:rPr>
          <w:rFonts w:ascii="Times New Roman" w:hAnsi="Times New Roman"/>
        </w:rPr>
      </w:pPr>
      <w:bookmarkStart w:id="33" w:name="_9nsis181xjvw"/>
      <w:bookmarkEnd w:id="33"/>
      <w:r>
        <w:rPr>
          <w:rFonts w:ascii="Times New Roman" w:hAnsi="Times New Roman"/>
          <w:sz w:val="28"/>
          <w:szCs w:val="28"/>
        </w:rPr>
        <w:t xml:space="preserve">7. Abbreviations: </w:t>
      </w:r>
    </w:p>
    <w:p>
      <w:pPr>
        <w:pStyle w:val="Normal1"/>
        <w:rPr>
          <w:rFonts w:ascii="Times New Roman" w:hAnsi="Times New Roman"/>
        </w:rPr>
      </w:pPr>
      <w:r>
        <w:rPr>
          <w:rFonts w:ascii="Times New Roman" w:hAnsi="Times New Roman"/>
          <w:sz w:val="24"/>
          <w:szCs w:val="24"/>
        </w:rPr>
        <w:t>Root Mean Squared Deviation (RMSD), Scoring Function (SF), Computer-aided drug discovery (CADD), ligand-based drug discovery (LBDD), structure-based drug discovery (SBDD), Linear regression (MLR), Partial least-squares (PLS)</w:t>
      </w:r>
    </w:p>
    <w:p>
      <w:pPr>
        <w:pStyle w:val="Heading2"/>
        <w:rPr>
          <w:rFonts w:ascii="Times New Roman" w:hAnsi="Times New Roman"/>
        </w:rPr>
      </w:pPr>
      <w:bookmarkStart w:id="34" w:name="_pnvmz2ywgcnb"/>
      <w:bookmarkEnd w:id="34"/>
      <w:r>
        <w:rPr>
          <w:rFonts w:ascii="Times New Roman" w:hAnsi="Times New Roman"/>
          <w:sz w:val="28"/>
          <w:szCs w:val="28"/>
        </w:rPr>
        <w:t xml:space="preserve">8. Conflict of interests: </w:t>
      </w:r>
    </w:p>
    <w:p>
      <w:pPr>
        <w:pStyle w:val="Normal1"/>
        <w:rPr>
          <w:rFonts w:ascii="Times New Roman" w:hAnsi="Times New Roman"/>
        </w:rPr>
      </w:pPr>
      <w:r>
        <w:rPr>
          <w:rFonts w:ascii="Times New Roman" w:hAnsi="Times New Roman"/>
          <w:sz w:val="24"/>
          <w:szCs w:val="24"/>
        </w:rPr>
        <w:t>The authors declare no conflict of interests.</w:t>
      </w:r>
    </w:p>
    <w:p>
      <w:pPr>
        <w:pStyle w:val="Heading2"/>
        <w:rPr>
          <w:rFonts w:ascii="Times New Roman" w:hAnsi="Times New Roman"/>
        </w:rPr>
      </w:pPr>
      <w:bookmarkStart w:id="35" w:name="_4cpvr1p9u965"/>
      <w:bookmarkEnd w:id="35"/>
      <w:r>
        <w:rPr>
          <w:rFonts w:ascii="Times New Roman" w:hAnsi="Times New Roman"/>
          <w:sz w:val="28"/>
          <w:szCs w:val="28"/>
        </w:rPr>
        <w:t xml:space="preserve">9. Acknowledgements: </w:t>
      </w:r>
    </w:p>
    <w:p>
      <w:pPr>
        <w:pStyle w:val="Normal1"/>
        <w:rPr>
          <w:rFonts w:ascii="Times New Roman" w:hAnsi="Times New Roman"/>
        </w:rPr>
      </w:pPr>
      <w:r>
        <w:rPr>
          <w:rFonts w:ascii="Times New Roman" w:hAnsi="Times New Roman"/>
          <w:color w:val="333333"/>
          <w:sz w:val="24"/>
          <w:szCs w:val="24"/>
          <w:highlight w:val="white"/>
        </w:rPr>
        <w:t>This work was supported by the Agencia Nacional de Promoción de la Investigación, el Desarrollo Tecnológico y la Innovación (Agencia I+D+i) grant PICT2019-2019-01979, and Secretaría de Ciencia y Técnica de la Universidad Nacional de Córdoba (SECYT-UNC). R.Q and M.A.V were supported by Consejo Nacional de Investigaciones Científicas y Técnicas (CONICET, Argentina).</w:t>
      </w:r>
    </w:p>
    <w:p>
      <w:pPr>
        <w:pStyle w:val="Heading2"/>
        <w:keepNext w:val="true"/>
        <w:spacing w:lineRule="auto" w:line="240" w:before="240" w:after="240"/>
        <w:jc w:val="both"/>
        <w:rPr>
          <w:rFonts w:ascii="Times New Roman" w:hAnsi="Times New Roman"/>
        </w:rPr>
      </w:pPr>
      <w:bookmarkStart w:id="36" w:name="_93rh9cdo0i4f"/>
      <w:bookmarkEnd w:id="36"/>
      <w:r>
        <w:rPr>
          <w:rFonts w:ascii="Times New Roman" w:hAnsi="Times New Roman"/>
          <w:sz w:val="28"/>
          <w:szCs w:val="28"/>
        </w:rPr>
        <w:t>10. References</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1.</w:t>
        <w:tab/>
        <w:t>Bender A, Bojanic D, Davies JW, Crisman TJ, Mikhailov D, Scheiber J, et al. Which aspects of HTS are empirically correlated with downstream success? Curr Opin Drug Discov Devel. 2008 May;11(3):327–37.</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2.</w:t>
        <w:tab/>
        <w:t>Sadybekov AV, Katritch V. Computational approaches streamlining drug discovery. Nature. 2023 Apr 27;616(7958):673–85.</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3.</w:t>
        <w:tab/>
        <w:t>Congreve M, De Graaf C, Swain NA, Tate CG. Impact of GPCR Structures on Drug Discovery. Cell. 2020 Apr;181(1):81–91.</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4.</w:t>
        <w:tab/>
        <w:t>Jumper J, Evans R, Pritzel A, Green T, Figurnov M, Ronneberger O, et al. Highly accurate protein structure prediction with AlphaFold. Nature. 2021 Aug 26;596(7873):583–9.</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5.</w:t>
        <w:tab/>
        <w:t>Holcomb M, Chang Y, Goodsell DS, Forli S. Evaluation of AlphaFold2 structures as docking targets. Protein Sci. 2023 Jan;32(1):e4530.</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6.</w:t>
        <w:tab/>
        <w:t>Liu J, Wang R. Classification of Current Scoring Functions. J Chem Inf Model. 2015 Mar 23;55(3):475–82.</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7.</w:t>
        <w:tab/>
        <w:t>Sliwoski G, Kothiwale S, Meiler J, Lowe EW. Computational Methods in Drug Discovery. Barker EL, editor. Pharmacol Rev. 2014 Jan;66(1):334–95.</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8.</w:t>
        <w:tab/>
        <w:t>Bender BJ, Gahbauer S, Luttens A, Lyu J, Webb CM, Stein RM, et al. A practical guide to large-scale docking. Nat Protoc. 2021 Oct;16(10):4799–832.</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9.</w:t>
        <w:tab/>
        <w:t>Weiner SJ, Kollman PA, Case DA, Singh UC, Ghio C, Alagona G, et al. A new force field for molecular mechanical simulation of nucleic acids and proteins. J Am Chem Soc. 1984 Feb;106(3):765–84.</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10.</w:t>
        <w:tab/>
        <w:t>Guedes IA, Barreto AMS, Marinho D, Krempser E, Kuenemann MA, Sperandio O, et al. New machine learning and physics-based scoring functions for drug discovery. Sci Rep. 2021 Feb 4;11(1):3198.</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11.</w:t>
        <w:tab/>
        <w:t>Dias R, De Azevedo Jr. W. Molecular Docking Algorithms. Curr Drug Targets. 2008 Dec 1;9(12):1040–7.</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12.</w:t>
        <w:tab/>
        <w:t>Yadava U. Search algorithms and scoring methods in protein-ligand docking. Endocrinol Int J. 2018 Nov 13;6(6):359–67.</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13.</w:t>
        <w:tab/>
        <w:t>Halperin I, Ma B, Wolfson H, Nussinov R. Principles of docking: An overview of search algorithms and a guide to scoring functions. Proteins Struct Funct Bioinforma. 2002 Jun;47(4):409–43.</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14.</w:t>
        <w:tab/>
        <w:t>Goodsell DS, Olson AJ. Automated docking of substrates to proteins by simulated annealing. Proteins Struct Funct Bioinforma. 1990 Jan;8(3):195–202.</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15.</w:t>
        <w:tab/>
        <w:t>Jones G, Willett P, Glen RC, Leach AR, Taylor R. Development and validation of a genetic algorithm for flexible docking. J Mol Biol. 1997 Apr 4;267(3):727–48.</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16.</w:t>
        <w:tab/>
        <w:t>DesJarlais RL, Sheridan RP, Seibel GL, Dixon JS, Kuntz ID, Venkataraghavan R. Using shape complementarity as an initial screen in designing ligands for a receptor binding site of known three-dimensional structure. J Med Chem. 1988 Apr;31(4):722–9.</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17.</w:t>
        <w:tab/>
        <w:t>Scrima S, Tiberti M, Ryde U, Lambrughi M, Papaleo E. Comparison of force fields to study the zinc-finger containing protein NPL4, a target for disulfiram in cancer therapy. Biochim Biophys Acta BBA - Proteins Proteomics. 2023 Jul;1871(4):140921.</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18.</w:t>
        <w:tab/>
        <w:t>Varela‐Rial A, Majewski M, De Fabritiis G. Structure based virtual screening: Fast and slow. WIREs Comput Mol Sci. 2022 Mar;12(2):e1544.</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19.</w:t>
        <w:tab/>
        <w:t>Sippl MJ. Boltzmann’s principle, knowledge-based mean fields and protein folding. An approach to the computational determination of protein structures. J Comput Aided Mol Des. 1993 Aug;7(4):473–501.</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20.</w:t>
        <w:tab/>
        <w:t>Velec HFG, Gohlke H, Klebe G. DrugScore Knowledge-Based Scoring Function Derived from Small Molecule Crystal Data with Superior Recognition Rate of Near-Native Ligand Poses and Better Affinity Prediction. J Med Chem. 2005 Oct 1;48(20):6296–303.</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21.</w:t>
        <w:tab/>
        <w:t>Gohlke H, Hendlich M, Klebe G. Knowledge-based scoring function to predict protein-ligand interactions. J Mol Biol. 2000 Jan;295(2):337–56.</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22.</w:t>
        <w:tab/>
        <w:t xml:space="preserve">Neudert G, Klebe G. </w:t>
      </w:r>
      <w:r>
        <w:rPr>
          <w:rFonts w:ascii="Times New Roman" w:hAnsi="Times New Roman"/>
          <w:i/>
          <w:position w:val="0"/>
          <w:sz w:val="20"/>
          <w:shd w:fill="auto" w:val="clear"/>
          <w:vertAlign w:val="baseline"/>
        </w:rPr>
        <w:t>DSX</w:t>
      </w:r>
      <w:r>
        <w:rPr>
          <w:rFonts w:ascii="Times New Roman" w:hAnsi="Times New Roman"/>
          <w:position w:val="0"/>
          <w:sz w:val="20"/>
          <w:shd w:fill="auto" w:val="clear"/>
          <w:vertAlign w:val="baseline"/>
        </w:rPr>
        <w:t> : A Knowledge-Based Scoring Function for the Assessment of Protein–Ligand Complexes. J Chem Inf Model. 2011 Oct 24;51(10):2731–45.</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eastAsia="Gungsuh" w:cs="Gungsuh" w:ascii="Times New Roman" w:hAnsi="Times New Roman"/>
          <w:position w:val="0"/>
          <w:sz w:val="20"/>
          <w:shd w:fill="auto" w:val="clear"/>
          <w:vertAlign w:val="baseline"/>
        </w:rPr>
        <w:t>23.</w:t>
        <w:tab/>
        <w:t>Muegge I, Martin YC. A General and Fast Scoring Function for Protein−Ligand Interactions: A Simplified Potential Approach. J Med Chem. 1999 Mar 1;42(5):791–804.</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24.</w:t>
        <w:tab/>
        <w:t>Hsieh JH, Yin S, Wang XS, Liu S, Dokholyan NV, Tropsha A. Cheminformatics Meets Molecular Mechanics: A Combined Application of Knowledge-Based Pose Scoring and Physical Force Field-Based Hit Scoring Functions Improves the Accuracy of Structure-Based Virtual Screening. J Chem Inf Model. 2012 Jan 23;52(1):16–28.</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25.</w:t>
        <w:tab/>
        <w:t>Dias R, Macedo Timmers LF, Caceres R, De Azevedo Jr. W. Evaluation of Molecular Docking Using Polynomial Empirical Scoring Functions. Curr Drug Targets. 2008 Dec 1;9(12):1062–70.</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26.</w:t>
        <w:tab/>
        <w:t>Böhm HJ. The computer program LUDI: A new method for the de novo design of enzyme inhibitors. J Comput Aided Mol Des. 1992 Feb;6(1):61–78.</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27.</w:t>
        <w:tab/>
        <w:t>Eldridge MD, Murray CW, Auton TR, Paolini GV, Mee RP. Empirical scoring functions: I. The development of a fast empirical scoring function to estimate the binding affinity of ligands in receptor complexes. J Comput Aided Mol Des. 1997;11(5):425–45.</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28.</w:t>
        <w:tab/>
        <w:t>Wang R, Lai L, Wang S. Further development and validation of empirical scoring functions for structure-based binding affinity prediction. J Comput Aided Mol Des. 2002 Jan;16(1):11–26.</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29.</w:t>
        <w:tab/>
        <w:t>Friesner RA, Banks JL, Murphy RB, Halgren TA, Klicic JJ, Mainz DT, et al. Glide: A New Approach for Rapid, Accurate Docking and Scoring. 1. Method and Assessment of Docking Accuracy. J Med Chem. 2004 Mar 1;47(7):1739–49.</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30.</w:t>
        <w:tab/>
        <w:t>Trott O, Olson AJ. AutoDock Vina: improving the speed and accuracy of docking with a new scoring function, efficient optimization, and multithreading. J Comput Chem. 2010 Jan 30;31(2):455–61.</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31.</w:t>
        <w:tab/>
        <w:t>Quiroga R, Villarreal MA. Vinardo: A Scoring Function Based on Autodock Vina Improves Scoring, Docking, and Virtual Screening. Sticht H, editor. PLOS ONE. 2016 May 12;11(5):e0155183.</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32.</w:t>
        <w:tab/>
        <w:t>Li H, Leung KS, Wong MH. idock: A multithreaded virtual screening tool for flexible ligand docking. In: 2012 IEEE Symposium on Computational Intelligence in Bioinformatics and Computational Biology (CIBCB) [Internet]. San Diego, CA, USA: IEEE; 2012. p. 77–84. Available from: DOI:10.1109/CIBCB.2012.6217214</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33.</w:t>
        <w:tab/>
        <w:t>Bitencourt-Ferreira G, Villarreal MA, Quiroga R, Biziukova N, Poroikov V, Tarasova O, et al. Exploring Scoring Function Space: Developing Computational Models for Drug Discovery. Curr Med Chem. 2024 May;31(17):2361–77.</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34.</w:t>
        <w:tab/>
        <w:t>Irwin JJ, Raushel FM, Shoichet BK. Virtual Screening against Metalloenzymes for Inhibitors and Substrates. Biochemistry. 2005 Sep 1;44(37):12316–28.</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35.</w:t>
        <w:tab/>
        <w:t>Pottel J, Therrien E, Gleason JL, Moitessier N. Docking Ligands into Flexible and Solvated Macromolecules. 6. Development and Application to the Docking of HDACs and other Zinc Metalloenzymes Inhibitors. J Chem Inf Model. 2014 Jan 27;54(1):254–65.</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36.</w:t>
        <w:tab/>
        <w:t>García-Sosa AT. Hydration Properties of Ligands and Drugs in Protein Binding Sites: Tightly-Bound, Bridging Water Molecules and Their Effects and Consequences on Molecular Design Strategies. J Chem Inf Model. 2013 Jun 24;53(6):1388–405.</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37.</w:t>
        <w:tab/>
        <w:t>Van Dijk ADJ, Bonvin AMJJ. Solvated docking: introducing water into the modelling of biomolecular complexes. Bioinformatics. 2006 Oct 1;22(19):2340–7.</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38.</w:t>
        <w:tab/>
        <w:t>Forli S, Olson AJ. A Force Field with Discrete Displaceable Waters and Desolvation Entropy for Hydrated Ligand Docking. J Med Chem. 2012 Jan 26;55(2):623–38.</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39.</w:t>
        <w:tab/>
        <w:t>Eberhardt J, Santos-Martins D, Tillack AF, Forli S. AutoDock Vina 1.2.0: New Docking Methods, Expanded Force Field, and Python Bindings. J Chem Inf Model. 2021 Aug 23;61(8):3891–8.</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40.</w:t>
        <w:tab/>
        <w:t>Bitencourt-Ferreira G, De Azevedo WF. Exploring the Scoring Function Space. In: De Azevedo WF, editor. Docking Screens for Drug Discovery. New York, NY: Springer New York; 2019. p. 275–81. (Methods in Molecular Biology; vol. 2053).</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41.</w:t>
        <w:tab/>
        <w:t>Meli R, Morris GM, Biggin PC. Scoring Functions for Protein-Ligand Binding Affinity Prediction Using Structure-based Deep Learning: A Review. Front Bioinforma. 2022 Jun 17;2:885983.</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42.</w:t>
        <w:tab/>
        <w:t>Ballester PJ, Mitchell JBO. A machine learning approach to predicting protein–ligand binding affinity with applications to molecular docking. Bioinformatics. 2010 May 1;26(9):1169–75.</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43.</w:t>
        <w:tab/>
        <w:t xml:space="preserve">Zilian D, Sotriffer CA. SFCscore </w:t>
      </w:r>
      <w:r>
        <w:rPr>
          <w:rFonts w:ascii="Times New Roman" w:hAnsi="Times New Roman"/>
          <w:i/>
          <w:shd w:fill="auto" w:val="clear"/>
          <w:vertAlign w:val="superscript"/>
        </w:rPr>
        <w:t xml:space="preserve">RF </w:t>
      </w:r>
      <w:r>
        <w:rPr>
          <w:rFonts w:ascii="Times New Roman" w:hAnsi="Times New Roman"/>
          <w:position w:val="0"/>
          <w:sz w:val="20"/>
          <w:shd w:fill="auto" w:val="clear"/>
          <w:vertAlign w:val="baseline"/>
        </w:rPr>
        <w:t> : A Random Forest-Based Scoring Function for Improved Affinity Prediction of Protein–Ligand Complexes. J Chem Inf Model. 2013 Aug 26;53(8):1923–33.</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44.</w:t>
        <w:tab/>
        <w:t>Zhang X, Shen C, Jiang D, Zhang J, Ye Q, Xu L, et al. TB-IECS: an accurate machine learning-based scoring function for virtual screening. J Cheminformatics. 2023 Jul 4;15(1):63.</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45.</w:t>
        <w:tab/>
        <w:t>Stafford KA, Anderson BM, Sorenson J, Van Den Bedem H. AtomNet PoseRanker: Enriching Ligand Pose Quality for Dynamic Proteins in Virtual High-Throughput Screens. J Chem Inf Model. 2022 Mar 14;62(5):1178–89.</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46.</w:t>
        <w:tab/>
        <w:t>Ragoza M, Hochuli J, Idrobo E, Sunseri J, Koes DR. Protein–Ligand Scoring with Convolutional Neural Networks. J Chem Inf Model. 2017 Apr 24;57(4):942–57.</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47.</w:t>
        <w:tab/>
        <w:t>Volkov M, Turk JA, Drizard N, Martin N, Hoffmann B, Gaston-Mathé Y, et al. On the Frustration to Predict Binding Affinities from Protein–Ligand Structures with Deep Neural Networks. J Med Chem. 2022 Jun 9;65(11):7946–58.</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48.</w:t>
        <w:tab/>
        <w:t>Chen L, Cruz A, Ramsey S, Dickson CJ, Duca JS, Hornak V, et al. Hidden bias in the DUD-E dataset leads to misleading performance of deep learning in structure-based virtual screening. Zhang Y, editor. PLOS ONE. 2019 Aug 20;14(8):e0220113.</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49.</w:t>
        <w:tab/>
        <w:t>Morris CJ, Stern JA, Stark B, Christopherson M, Della Corte D. MILCDock: Machine Learning Enhanced Consensus Docking for Virtual Screening in Drug Discovery. J Chem Inf Model. 2022 Nov 28;62(22):5342–50.</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50.</w:t>
        <w:tab/>
        <w:t>Sieg J, Flachsenberg F, Rarey M. In Need of Bias Control: Evaluating Chemical Data for Machine Learning in Structure-Based Virtual Screening. J Chem Inf Model. 2019 Mar 25;59(3):947–61.</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51.</w:t>
        <w:tab/>
        <w:t>Ashtawy HM, Mahapatra NR. Task-Specific Scoring Functions for Predicting Ligand Binding Poses and Affinity and for Screening Enrichment. J Chem Inf Model. 2018 Jan 22;58(1):119–33.</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52.</w:t>
        <w:tab/>
        <w:t>Gabel J, Desaphy J, Rognan D. Beware of Machine Learning-Based Scoring Functions—On the Danger of Developing Black Boxes. J Chem Inf Model. 2014 Oct 27;54(10):2807–15.</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53.</w:t>
        <w:tab/>
        <w:t>Méndez-Lucio O, Ahmad M, Del Rio-Chanona EA, Wegner JK. A geometric deep learning approach to predict binding conformations of bioactive molecules. Nat Mach Intell. 2021 Dec 2;3(12):1033–9.</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54.</w:t>
        <w:tab/>
        <w:t>Stark H, Ganea OE, Pattanaik L, Barzilay R, Jaakkola T. EQUIBIND: Geometric Deep Learning for Drug Binding Structure Prediction.</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55.</w:t>
        <w:tab/>
        <w:t>Lu W, Wu Q, Zhang J, Rao J, Li C, Zheng S. TANKBind: trigonometry-aware neural networks for drug-protein binding structure prediction. In: Proceedings of the 36th International Conference on Neural Information Processing Systems. New Orleans, LA, USA: Curran Associates Inc.; 2024. p. Article 525.</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56.</w:t>
        <w:tab/>
        <w:t>Corso G, Stark H, Jing B, Barzilay R, Jaakkola T. DiffDock: Diffusion Steps, Twists, and Turns for Molecular Docking. In: International Conference on Learning Representations (ICLR 2023) [Internet]. 2023. Available from: https://openreview.net/forum?id=kKF8_K-mBbS</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57.</w:t>
        <w:tab/>
        <w:t>Zhou G, Gao Z, Ding Q, Zheng H, Xu H, Wei Z, et al. Uni-Mol: A Universal 3D Molecular Representation Learning Framework. In: The Eleventh International Conference on Learning Representations [Internet]. 2023. Available from: https://openreview.net/forum?id=6K2RM6wVqKu</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58.</w:t>
        <w:tab/>
        <w:t>Buttenschoen M, Morris GM, Deane CM. PoseBusters: AI-based docking methods fail to generate physically valid poses or generalise to novel sequences. Chem Sci. 2024;15(9):3130–9.</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59.</w:t>
        <w:tab/>
        <w:t>Brocidiacono M, Popov KI, Koes DR, Tropsha A. PLANTAIN: Diffusion-inspired Pose Score Minimization for Fast and Accurate Molecular Docking [Internet]. arXiv; 2023. ([Preprint]). Available from: http://arxiv.org/abs/2307.12090</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60.</w:t>
        <w:tab/>
        <w:t>Alcaide E, Gao Z, Ke G, Li Y, Zhang L, Zheng H, et al. Uni-Mol Docking V2: Towards Realistic and Accurate Binding Pose Prediction [Internet]. arXiv; 2024 [cited 2024 May 29]. ([Preprint]). Available from: http://arxiv.org/abs/2405.11769</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61.</w:t>
        <w:tab/>
        <w:t>Corso G, Deng A, Fry B, Polizzi N, Barzilay R, Jaakkola T. Deep Confident Steps to New Pockets: Strategies for Docking Generalization. 2024; Available from: https://arxiv.org/abs/2402.18396</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62.</w:t>
        <w:tab/>
        <w:t>Abramson J, Adler J, Dunger J, Evans R, Green T, Pritzel A, et al. Accurate structure prediction of biomolecular interactions with AlphaFold 3. Nature. 2024 Jun 1;630(8016):493–500.</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63.</w:t>
        <w:tab/>
        <w:t>Xue M, Liu B, Cao S, Huang X. FeatureDock: Protein-Ligand Docking Guided by Physicochemical Feature-Based Local Environment Learning using Transformer [Internet]. 2024. ([Preprint]). Available from: https://chemrxiv.org/engage/chemrxiv/article-details/668db48f01103d79c5888013</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64.</w:t>
        <w:tab/>
        <w:t>Zhang Z, He X, Long D, Luo G, Chen S. Enhancing generalizability and performance in drug–target interaction identification by integrating pharmacophore and pre-trained models. Bioinformatics. 2024 Jun 28;40:i539–47.</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65.</w:t>
        <w:tab/>
        <w:t>De Magalhães CS, Almeida DM, Barbosa HJC, Dardenne LE. A dynamic niching genetic algorithm strategy for docking highly flexible ligands. Inf Sci. 2014 Dec;289:206–24.</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66.</w:t>
        <w:tab/>
        <w:t>Debroise T, Shakhnovich EI, Chéron N. A Hybrid Knowledge-Based and Empirical Scoring Function for Protein–Ligand Interaction: SMoG2016. J Chem Inf Model. 2017 Mar 27;57(3):584–93.</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67.</w:t>
        <w:tab/>
        <w:t>Baek M, Shin WH, Chung HW, Seok C. GalaxyDock BP2 score: a hybrid scoring function for accurate protein–ligand docking. J Comput Aided Mol Des. 2017 Jul;31(7):653–66.</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68.</w:t>
        <w:tab/>
        <w:t>Li Y, Lin H, Yang H, Yuan Y, Zou R, Zhou G, et al. Synergistic Application of Docking and Machine Learning for Improved Binding Pose. Natl Sci Open. 2024 Feb 1;</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69.</w:t>
        <w:tab/>
        <w:t>Wang R, Fang X, Lu Y, Yang CY, Wang S. The PDBbind Database: Methodologies and Updates. J Med Chem. 2005 Jun 1;48(12):4111–9.</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70.</w:t>
        <w:tab/>
        <w:t>Cheng T, Li X, Li Y, Liu Z, Wang R. Comparative Assessment of Scoring Functions on a Diverse Test Set. J Chem Inf Model. 2009 Apr 27;49(4):1079–93.</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71.</w:t>
        <w:tab/>
        <w:t>Mysinger MM, Carchia M, Irwin JohnJ, Shoichet BK. Directory of Useful Decoys, Enhanced (DUD-E): Better Ligands and Decoys for Better Benchmarking. J Med Chem. 2012 Jul 26;55(14):6582–94.</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72.</w:t>
        <w:tab/>
        <w:t>Su M, Yang Q, Du Y, Feng G, Liu Z, Li Y, et al. Comparative Assessment of Scoring Functions: The CASF-2016 Update. J Chem Inf Model. 2019 Feb 25;59(2):895–913.</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73.</w:t>
        <w:tab/>
        <w:t>Lagarde N, Zagury JF, Montes M. Benchmarking Data Sets for the Evaluation of Virtual Ligand Screening Methods: Review and Perspectives. J Chem Inf Model. 2015 Jul 27;55(7):1297–307.</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74.</w:t>
        <w:tab/>
        <w:t>Rohrer SG, Baumann K. Maximum Unbiased Validation (MUV) Data Sets for Virtual Screening Based on PubChem Bioactivity Data. J Chem Inf Model. 2009 Feb 23;49(2):169–84.</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75.</w:t>
        <w:tab/>
        <w:t>Tran-Nguyen VK, Jacquemard C, Rognan D. LIT-PCBA: An Unbiased Data Set for Machine Learning and Virtual Screening. J Chem Inf Model. 2020 Sep 28;60(9):4263–73.</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76.</w:t>
        <w:tab/>
        <w:t>Scantlebury J, Brown N, Von Delft F, Deane CM. Data Set Augmentation Allows Deep Learning-Based Virtual Screening to Better Generalize to Unseen Target Classes and Highlight Important Binding Interactions. J Chem Inf Model. 2020 Aug 24;60(8):3722–30.</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77.</w:t>
        <w:tab/>
        <w:t>Zhang X, Shen C, Liao B, Jiang D, Wang J, Wu Z, et al. TocoDecoy: A New Approach to Design Unbiased Datasets for Training and Benchmarking Machine-Learning Scoring Functions. J Med Chem. 2022 Jun 9;65(11):7918–32.</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78.</w:t>
        <w:tab/>
        <w:t>Imrie F, Bradley AR, Deane CM. Generating property-matched decoy molecules using deep learning. Valencia A, editor. Bioinformatics. 2021 Aug 9;37(15):2134–41.</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79.</w:t>
        <w:tab/>
        <w:t>Li Y, Han L, Liu Z, Wang R. Comparative assessment of scoring functions on an updated benchmark: 2. Evaluation methods and general results. J Chem Inf Model. 2014 Jun 23;54(6):1717–36.</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80.</w:t>
        <w:tab/>
        <w:t>Leung S, Bodkin M, Von Delft F, Brennan P, Morris G. SuCOS is Better than RMSD for Evaluating Fragment Elaboration and Docking Poses. 2019.</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81.</w:t>
        <w:tab/>
        <w:t>Wójcikowski M, Ballester PJ, Siedlecki P. Performance of machine-learning scoring functions in structure-based virtual screening. Sci Rep. 2017 Apr 25;7(1):46710.</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82.</w:t>
        <w:tab/>
        <w:t>McGibbon M, Money-Kyrle S, Blay V, Houston DR. SCORCH: Improving structure-based virtual screening with machine learning classifiers, data augmentation, and uncertainty estimation. J Adv Res. 2023 Apr;46:135–47.</w:t>
      </w:r>
    </w:p>
    <w:p>
      <w:pPr>
        <w:pStyle w:val="Normal1"/>
        <w:keepNext w:val="false"/>
        <w:keepLines w:val="false"/>
        <w:pageBreakBefore w:val="false"/>
        <w:widowControl w:val="false"/>
        <w:pBdr/>
        <w:shd w:val="clear" w:fill="auto"/>
        <w:spacing w:lineRule="auto" w:line="240" w:before="0" w:after="0"/>
        <w:ind w:left="384" w:right="0" w:hanging="384"/>
        <w:jc w:val="left"/>
        <w:rPr>
          <w:rFonts w:ascii="Times New Roman" w:hAnsi="Times New Roman"/>
        </w:rPr>
      </w:pPr>
      <w:r>
        <w:rPr>
          <w:rFonts w:ascii="Times New Roman" w:hAnsi="Times New Roman"/>
          <w:position w:val="0"/>
          <w:sz w:val="20"/>
          <w:shd w:fill="auto" w:val="clear"/>
          <w:vertAlign w:val="baseline"/>
        </w:rPr>
        <w:t>83.</w:t>
        <w:tab/>
        <w:t>Adeshina YO, Deeds EJ, Karanicolas J. Machine learning classification can reduce false positives in structure-based virtual screening. Proc Natl Acad Sci. 2020 Aug 4;117(31):18477–88.</w:t>
      </w:r>
    </w:p>
    <w:sectPr>
      <w:footerReference w:type="default" r:id="rId7"/>
      <w:footerReference w:type="first" r:id="rId8"/>
      <w:type w:val="nextPage"/>
      <w:pgSz w:w="11906" w:h="16838"/>
      <w:pgMar w:left="1440" w:right="1440" w:gutter="0" w:header="0" w:top="1440" w:footer="720" w:bottom="1440"/>
      <w:pgNumType w:start="0"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both"/>
    </w:pPr>
    <w:rPr>
      <w:rFonts w:ascii="Times New Roman" w:hAnsi="Times New Roman" w:eastAsia="Noto Serif CJK SC" w:cs="Lohit Devanagari"/>
      <w:color w:val="auto"/>
      <w:kern w:val="0"/>
      <w:sz w:val="20"/>
      <w:szCs w:val="20"/>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240" w:after="240"/>
    </w:pPr>
    <w:rPr>
      <w:b/>
      <w:sz w:val="24"/>
      <w:szCs w:val="24"/>
    </w:rPr>
  </w:style>
  <w:style w:type="paragraph" w:styleId="Heading3">
    <w:name w:val="Heading 3"/>
    <w:basedOn w:val="Normal1"/>
    <w:next w:val="Normal1"/>
    <w:qFormat/>
    <w:pPr>
      <w:keepNext w:val="true"/>
      <w:keepLines/>
      <w:spacing w:lineRule="auto" w:line="240" w:before="240" w:after="240"/>
      <w:ind w:firstLine="720"/>
      <w:jc w:val="both"/>
    </w:pPr>
    <w:rPr>
      <w:rFonts w:ascii="Times New Roman" w:hAnsi="Times New Roman" w:eastAsia="Times New Roman" w:cs="Times New Roman"/>
      <w:i/>
      <w:color w:val="434343"/>
    </w:rPr>
  </w:style>
  <w:style w:type="paragraph" w:styleId="Heading4">
    <w:name w:val="Heading 4"/>
    <w:basedOn w:val="Normal1"/>
    <w:next w:val="Normal1"/>
    <w:qFormat/>
    <w:pPr>
      <w:keepNext w:val="true"/>
      <w:keepLines/>
      <w:spacing w:lineRule="auto" w:line="240" w:before="280" w:after="80"/>
      <w:jc w:val="both"/>
    </w:pPr>
    <w:rPr>
      <w:rFonts w:ascii="Times New Roman" w:hAnsi="Times New Roman" w:eastAsia="Times New Roman" w:cs="Times New Roman"/>
      <w:i/>
      <w:color w:val="666666"/>
      <w:sz w:val="20"/>
      <w:szCs w:val="20"/>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both"/>
    </w:pPr>
    <w:rPr>
      <w:rFonts w:ascii="Times New Roman" w:hAnsi="Times New Roman" w:eastAsia="Noto Serif CJK SC" w:cs="Lohit Devanagari"/>
      <w:color w:val="auto"/>
      <w:kern w:val="0"/>
      <w:sz w:val="20"/>
      <w:szCs w:val="20"/>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quiroga@unc.edu.ar" TargetMode="External"/><Relationship Id="rId3" Type="http://schemas.openxmlformats.org/officeDocument/2006/relationships/hyperlink" Target="mailto:mvillarreal@unc.edu.ar" TargetMode="External"/><Relationship Id="rId4" Type="http://schemas.openxmlformats.org/officeDocument/2006/relationships/hyperlink" Target="https://www.pdbbind-plus.org.cn/"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20</Pages>
  <Words>8028</Words>
  <Characters>45972</Characters>
  <CharactersWithSpaces>53818</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2024-09-18T16:09:06Z</dcterms:modified>
  <cp:revision>1</cp:revision>
  <dc:subject/>
  <dc:title/>
</cp:coreProperties>
</file>